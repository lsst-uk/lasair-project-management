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4D248" w14:textId="77777777" w:rsidR="00C41B22" w:rsidRDefault="008D3883">
      <w:pPr>
        <w:spacing w:after="0" w:line="259" w:lineRule="auto"/>
        <w:ind w:left="0" w:firstLine="0"/>
      </w:pPr>
      <w:r>
        <w:rPr>
          <w:color w:val="2E5496"/>
          <w:sz w:val="32"/>
        </w:rPr>
        <w:t xml:space="preserve">Software Management Plan for Lasair </w:t>
      </w:r>
    </w:p>
    <w:p w14:paraId="2A44006E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What software will you develop? </w:t>
      </w:r>
    </w:p>
    <w:p w14:paraId="0DD1417F" w14:textId="2E2ACC82" w:rsidR="00C41B22" w:rsidRDefault="008D3883">
      <w:pPr>
        <w:numPr>
          <w:ilvl w:val="0"/>
          <w:numId w:val="1"/>
        </w:numPr>
        <w:ind w:hanging="360"/>
      </w:pPr>
      <w:r>
        <w:t xml:space="preserve">We will develop a </w:t>
      </w:r>
      <w:proofErr w:type="gramStart"/>
      <w:ins w:id="0" w:author="Terence Sloan" w:date="2023-09-07T10:22:00Z">
        <w:r w:rsidR="00622D16">
          <w:t xml:space="preserve">broker </w:t>
        </w:r>
      </w:ins>
      <w:proofErr w:type="gramEnd"/>
      <w:del w:id="1" w:author="Terence Sloan" w:date="2023-09-07T10:22:00Z">
        <w:r w:rsidDel="00622D16">
          <w:delText>web service</w:delText>
        </w:r>
      </w:del>
      <w:r>
        <w:t xml:space="preserve">, called Lasair, which ingests high-bandwidth streams of transient astronomical observations and filters out the interesting </w:t>
      </w:r>
      <w:proofErr w:type="spellStart"/>
      <w:r>
        <w:t>substreams</w:t>
      </w:r>
      <w:proofErr w:type="spellEnd"/>
      <w:r>
        <w:t xml:space="preserve"> that can advance science, as well as adding useful additional information.  </w:t>
      </w:r>
    </w:p>
    <w:p w14:paraId="2FCA6E31" w14:textId="3AF474D0" w:rsidR="00C41B22" w:rsidRDefault="008D3883">
      <w:pPr>
        <w:numPr>
          <w:ilvl w:val="0"/>
          <w:numId w:val="1"/>
        </w:numPr>
        <w:ind w:hanging="360"/>
      </w:pPr>
      <w:proofErr w:type="gramStart"/>
      <w:r>
        <w:t>There is an advanced prototype (lasair.</w:t>
      </w:r>
      <w:ins w:id="2" w:author="Terence Sloan" w:date="2023-09-07T10:22:00Z">
        <w:r w:rsidR="00622D16">
          <w:t>lsst</w:t>
        </w:r>
      </w:ins>
      <w:del w:id="3" w:author="Terence Sloan" w:date="2023-09-07T10:22:00Z">
        <w:r w:rsidDel="00622D16">
          <w:delText>roe</w:delText>
        </w:r>
      </w:del>
      <w:r>
        <w:t>.ac.uk) that serves the ZTF survey,</w:t>
      </w:r>
      <w:proofErr w:type="gramEnd"/>
      <w:r>
        <w:t xml:space="preserve"> and a new version will serve the LSST survey when it starts in 202</w:t>
      </w:r>
      <w:ins w:id="4" w:author="Terence Sloan" w:date="2023-09-07T10:23:00Z">
        <w:r w:rsidR="00622D16">
          <w:t>5</w:t>
        </w:r>
      </w:ins>
      <w:del w:id="5" w:author="Terence Sloan" w:date="2023-09-07T10:23:00Z">
        <w:r w:rsidDel="00622D16">
          <w:delText>3</w:delText>
        </w:r>
      </w:del>
      <w:r>
        <w:t xml:space="preserve">. </w:t>
      </w:r>
    </w:p>
    <w:p w14:paraId="03F22B77" w14:textId="225BDEEA" w:rsidR="00C41B22" w:rsidRDefault="008D3883">
      <w:pPr>
        <w:numPr>
          <w:ilvl w:val="0"/>
          <w:numId w:val="1"/>
        </w:numPr>
        <w:ind w:hanging="360"/>
      </w:pPr>
      <w:r>
        <w:t xml:space="preserve">Lasair is composed of a set of ingestion modules, coordinated via a Python script, with web pages, web services and Kafka services. Lasair is built with the following high-level components: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web/</w:t>
      </w:r>
      <w:proofErr w:type="spellStart"/>
      <w:r>
        <w:t>kafka</w:t>
      </w:r>
      <w:proofErr w:type="spellEnd"/>
      <w:r>
        <w:t xml:space="preserve"> server</w:t>
      </w:r>
      <w:proofErr w:type="gramStart"/>
      <w:r>
        <w:t xml:space="preserve">,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ingestion </w:t>
      </w:r>
      <w:ins w:id="6" w:author="Terence Sloan" w:date="2023-09-07T10:24:00Z">
        <w:r w:rsidR="00622D16">
          <w:t>pipeline</w:t>
        </w:r>
      </w:ins>
      <w:del w:id="7" w:author="Terence Sloan" w:date="2023-09-07T10:24:00Z">
        <w:r w:rsidDel="00622D16">
          <w:delText>service</w:delText>
        </w:r>
      </w:del>
      <w:r>
        <w:t xml:space="preserve">,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database,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del w:id="8" w:author="Terence Sloan" w:date="2023-09-07T10:23:00Z">
        <w:r w:rsidDel="00622D16">
          <w:delText>Jupyterhub</w:delText>
        </w:r>
      </w:del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context classifier.  </w:t>
      </w:r>
    </w:p>
    <w:p w14:paraId="7C7A29A7" w14:textId="0D254CFC" w:rsidR="00C41B22" w:rsidRDefault="008D3883">
      <w:pPr>
        <w:numPr>
          <w:ilvl w:val="0"/>
          <w:numId w:val="1"/>
        </w:numPr>
        <w:spacing w:after="43"/>
        <w:ind w:hanging="360"/>
      </w:pPr>
      <w:r>
        <w:t>These services are built from third-party tools</w:t>
      </w:r>
      <w:ins w:id="9" w:author="Terence Sloan" w:date="2023-09-07T10:25:00Z">
        <w:r w:rsidR="00622D16">
          <w:t xml:space="preserve"> including</w:t>
        </w:r>
      </w:ins>
      <w:r>
        <w:t>: Apache, Django, Kafka</w:t>
      </w:r>
      <w:proofErr w:type="gramStart"/>
      <w:r>
        <w:t xml:space="preserve">, </w:t>
      </w:r>
      <w:proofErr w:type="gramEnd"/>
      <w:del w:id="10" w:author="Terence Sloan" w:date="2023-09-07T10:24:00Z">
        <w:r w:rsidDel="00622D16">
          <w:delText>Jupyter</w:delText>
        </w:r>
      </w:del>
      <w:r>
        <w:t>,</w:t>
      </w:r>
      <w:ins w:id="11" w:author="Terence Sloan" w:date="2023-09-07T10:24:00Z">
        <w:r w:rsidR="00622D16">
          <w:t xml:space="preserve"> </w:t>
        </w:r>
        <w:proofErr w:type="spellStart"/>
        <w:r w:rsidR="00622D16">
          <w:t>MariaDB</w:t>
        </w:r>
      </w:ins>
      <w:proofErr w:type="spellEnd"/>
      <w:del w:id="12" w:author="Terence Sloan" w:date="2023-09-07T10:24:00Z">
        <w:r w:rsidDel="00622D16">
          <w:delText xml:space="preserve"> MySQL</w:delText>
        </w:r>
      </w:del>
      <w:r>
        <w:t xml:space="preserve">, </w:t>
      </w:r>
      <w:proofErr w:type="spellStart"/>
      <w:ins w:id="13" w:author="Terence Sloan" w:date="2023-09-07T10:24:00Z">
        <w:r w:rsidR="00622D16">
          <w:t>Galera</w:t>
        </w:r>
        <w:proofErr w:type="spellEnd"/>
        <w:r w:rsidR="00622D16">
          <w:t xml:space="preserve">, Cassandra </w:t>
        </w:r>
      </w:ins>
      <w:del w:id="14" w:author="Terence Sloan" w:date="2023-09-07T10:25:00Z">
        <w:r w:rsidDel="00622D16">
          <w:delText>Anaconda</w:delText>
        </w:r>
      </w:del>
      <w:r>
        <w:t xml:space="preserve">, </w:t>
      </w:r>
      <w:proofErr w:type="spellStart"/>
      <w:r>
        <w:t>plotly</w:t>
      </w:r>
      <w:proofErr w:type="spellEnd"/>
      <w:r>
        <w:t>, jQuery</w:t>
      </w:r>
      <w:ins w:id="15" w:author="Terence Sloan" w:date="2023-09-07T10:25:00Z">
        <w:r w:rsidR="00622D16">
          <w:t xml:space="preserve"> </w:t>
        </w:r>
      </w:ins>
      <w:del w:id="16" w:author="Terence Sloan" w:date="2023-09-07T10:25:00Z">
        <w:r w:rsidDel="00622D16">
          <w:delText xml:space="preserve">. </w:delText>
        </w:r>
      </w:del>
      <w:ins w:id="17" w:author="Terence Sloan" w:date="2023-09-07T10:25:00Z">
        <w:r w:rsidR="00622D16">
          <w:t xml:space="preserve">A fuller list is maintained by the project team. </w:t>
        </w:r>
      </w:ins>
    </w:p>
    <w:p w14:paraId="759CD90F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Who are the intended users of your software? </w:t>
      </w:r>
    </w:p>
    <w:p w14:paraId="1D401C26" w14:textId="77777777" w:rsidR="00C41B22" w:rsidRDefault="008D3883">
      <w:pPr>
        <w:numPr>
          <w:ilvl w:val="0"/>
          <w:numId w:val="1"/>
        </w:numPr>
        <w:ind w:hanging="360"/>
      </w:pPr>
      <w:r>
        <w:t xml:space="preserve">The Lasair system is open to the public, but we focus on professional astronomers in the UK. </w:t>
      </w:r>
    </w:p>
    <w:p w14:paraId="3F848F7C" w14:textId="77777777" w:rsidR="00C41B22" w:rsidRDefault="008D3883">
      <w:pPr>
        <w:numPr>
          <w:ilvl w:val="0"/>
          <w:numId w:val="1"/>
        </w:numPr>
        <w:ind w:hanging="360"/>
      </w:pPr>
      <w:r>
        <w:t xml:space="preserve">Users wish to extract what their science wants from a wide and diverse stream of astronomical transients. </w:t>
      </w:r>
    </w:p>
    <w:p w14:paraId="5B814BEE" w14:textId="25BF8874" w:rsidR="00C41B22" w:rsidRDefault="008D3883">
      <w:pPr>
        <w:numPr>
          <w:ilvl w:val="0"/>
          <w:numId w:val="1"/>
        </w:numPr>
        <w:ind w:hanging="360"/>
      </w:pPr>
      <w:r>
        <w:t xml:space="preserve">There are </w:t>
      </w:r>
      <w:ins w:id="18" w:author="Terence Sloan" w:date="2023-09-07T10:26:00Z">
        <w:r w:rsidR="00622D16">
          <w:t xml:space="preserve">two </w:t>
        </w:r>
      </w:ins>
      <w:r>
        <w:t>three levels of authentication: public and free, self-signup</w:t>
      </w:r>
      <w:ins w:id="19" w:author="Terence Sloan" w:date="2023-09-07T10:26:00Z">
        <w:r w:rsidR="00622D16">
          <w:t>.</w:t>
        </w:r>
      </w:ins>
      <w:del w:id="20" w:author="Terence Sloan" w:date="2023-09-07T10:26:00Z">
        <w:r w:rsidDel="00622D16">
          <w:delText>, and EGI checkin.</w:delText>
        </w:r>
      </w:del>
      <w:r>
        <w:t xml:space="preserve"> The second requires only a valid email address</w:t>
      </w:r>
      <w:ins w:id="21" w:author="Terence Sloan" w:date="2023-09-07T10:27:00Z">
        <w:r w:rsidR="00622D16">
          <w:t>.</w:t>
        </w:r>
      </w:ins>
      <w:del w:id="22" w:author="Terence Sloan" w:date="2023-09-07T10:27:00Z">
        <w:r w:rsidDel="00622D16">
          <w:delText>; the last uses the user’s own identity provider (e.g., university credential).</w:delText>
        </w:r>
      </w:del>
      <w:r>
        <w:t xml:space="preserve"> </w:t>
      </w:r>
    </w:p>
    <w:p w14:paraId="0A4AD908" w14:textId="4C71A64F" w:rsidR="00C41B22" w:rsidRDefault="008D3883">
      <w:pPr>
        <w:numPr>
          <w:ilvl w:val="0"/>
          <w:numId w:val="1"/>
        </w:numPr>
        <w:spacing w:after="43"/>
        <w:ind w:hanging="360"/>
      </w:pPr>
      <w:r>
        <w:t xml:space="preserve">We </w:t>
      </w:r>
      <w:ins w:id="23" w:author="Terence Sloan" w:date="2023-09-07T10:27:00Z">
        <w:r w:rsidR="00622D16">
          <w:t xml:space="preserve">have built </w:t>
        </w:r>
      </w:ins>
      <w:del w:id="24" w:author="Terence Sloan" w:date="2023-09-07T10:27:00Z">
        <w:r w:rsidDel="00622D16">
          <w:delText>are also building</w:delText>
        </w:r>
      </w:del>
      <w:r>
        <w:t xml:space="preserve"> a "citizen science" project to identify super-luminous supernovae. </w:t>
      </w:r>
    </w:p>
    <w:p w14:paraId="7474CD23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 make your software available to your users? </w:t>
      </w:r>
    </w:p>
    <w:p w14:paraId="3FEEB1A0" w14:textId="2FE1F963" w:rsidR="00C41B22" w:rsidRDefault="008D3883">
      <w:pPr>
        <w:numPr>
          <w:ilvl w:val="0"/>
          <w:numId w:val="1"/>
        </w:numPr>
        <w:ind w:hanging="360"/>
        <w:rPr>
          <w:ins w:id="25" w:author="Terence Sloan" w:date="2023-09-07T10:28:00Z"/>
        </w:rPr>
      </w:pPr>
      <w:r>
        <w:t xml:space="preserve">The Lasair software is available open source from </w:t>
      </w:r>
      <w:proofErr w:type="spellStart"/>
      <w:r>
        <w:t>github</w:t>
      </w:r>
      <w:proofErr w:type="spellEnd"/>
      <w:ins w:id="26" w:author="Terence Sloan" w:date="2023-09-07T10:28:00Z">
        <w:r w:rsidR="00622D16">
          <w:t xml:space="preserve"> repositories</w:t>
        </w:r>
      </w:ins>
      <w:r>
        <w:t xml:space="preserve"> [https://github.com/lsstuk/</w:t>
      </w:r>
      <w:del w:id="27" w:author="Terence Sloan" w:date="2023-09-07T10:28:00Z">
        <w:r w:rsidDel="00622D16">
          <w:delText>lasair</w:delText>
        </w:r>
      </w:del>
      <w:ins w:id="28" w:author="Terence Sloan" w:date="2023-09-07T10:28:00Z">
        <w:r w:rsidR="00622D16">
          <w:t>lasair-lsst and lasair4</w:t>
        </w:r>
      </w:ins>
      <w:r>
        <w:t xml:space="preserve">], if anyone would like to replicate the system. </w:t>
      </w:r>
    </w:p>
    <w:p w14:paraId="0B2910CD" w14:textId="4185BF63" w:rsidR="00622D16" w:rsidRDefault="00622D16" w:rsidP="00622D16">
      <w:pPr>
        <w:ind w:left="705" w:firstLine="0"/>
        <w:pPrChange w:id="29" w:author="Terence Sloan" w:date="2023-09-07T10:30:00Z">
          <w:pPr>
            <w:numPr>
              <w:numId w:val="1"/>
            </w:numPr>
            <w:ind w:left="705" w:hanging="360"/>
          </w:pPr>
        </w:pPrChange>
      </w:pPr>
    </w:p>
    <w:p w14:paraId="43210EFB" w14:textId="430C21DD" w:rsidR="00C41B22" w:rsidRDefault="008D3883">
      <w:pPr>
        <w:numPr>
          <w:ilvl w:val="0"/>
          <w:numId w:val="1"/>
        </w:numPr>
        <w:ind w:hanging="360"/>
        <w:rPr>
          <w:ins w:id="30" w:author="Terence Sloan" w:date="2023-09-07T10:30:00Z"/>
        </w:rPr>
      </w:pPr>
      <w:r>
        <w:t xml:space="preserve">However, we do not expect many users to run the software themselves; rather they will access an instance of the software that we will run on their behalf. </w:t>
      </w:r>
    </w:p>
    <w:p w14:paraId="437C0083" w14:textId="072C8AA5" w:rsidR="00622D16" w:rsidRDefault="00622D16">
      <w:pPr>
        <w:numPr>
          <w:ilvl w:val="0"/>
          <w:numId w:val="1"/>
        </w:numPr>
        <w:ind w:hanging="360"/>
      </w:pPr>
      <w:proofErr w:type="gramStart"/>
      <w:ins w:id="31" w:author="Terence Sloan" w:date="2023-09-07T10:30:00Z">
        <w:r>
          <w:t>There is a client library that</w:t>
        </w:r>
        <w:proofErr w:type="gramEnd"/>
        <w:r>
          <w:t xml:space="preserve"> enable users to </w:t>
        </w:r>
        <w:proofErr w:type="spellStart"/>
        <w:r>
          <w:t>interacte</w:t>
        </w:r>
        <w:proofErr w:type="spellEnd"/>
        <w:r>
          <w:t xml:space="preserve"> with the Lasair API.</w:t>
        </w:r>
      </w:ins>
    </w:p>
    <w:p w14:paraId="66489470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 xml:space="preserve">The system presents as a website at which filters and </w:t>
      </w:r>
      <w:proofErr w:type="gramStart"/>
      <w:r>
        <w:t>queries can be built by users</w:t>
      </w:r>
      <w:proofErr w:type="gramEnd"/>
      <w:r>
        <w:t xml:space="preserve">; these can be executed in "pull" mode where a user (or API) makes a request, or where interesting observations are "pushed" to the user as soon as possible. </w:t>
      </w:r>
    </w:p>
    <w:p w14:paraId="0973840D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 support those who use your software? </w:t>
      </w:r>
    </w:p>
    <w:p w14:paraId="2F9DA7C3" w14:textId="0867AF07" w:rsidR="00C41B22" w:rsidRDefault="008D3883">
      <w:pPr>
        <w:numPr>
          <w:ilvl w:val="0"/>
          <w:numId w:val="1"/>
        </w:numPr>
        <w:ind w:hanging="360"/>
      </w:pPr>
      <w:r>
        <w:t xml:space="preserve">We </w:t>
      </w:r>
      <w:ins w:id="32" w:author="Terence Sloan" w:date="2023-09-07T10:30:00Z">
        <w:r w:rsidR="00622D16">
          <w:t xml:space="preserve">have </w:t>
        </w:r>
      </w:ins>
      <w:del w:id="33" w:author="Terence Sloan" w:date="2023-09-07T10:30:00Z">
        <w:r w:rsidDel="00622D16">
          <w:delText xml:space="preserve">will </w:delText>
        </w:r>
      </w:del>
      <w:r>
        <w:t>buil</w:t>
      </w:r>
      <w:ins w:id="34" w:author="Terence Sloan" w:date="2023-09-07T10:30:00Z">
        <w:r w:rsidR="00622D16">
          <w:t>t</w:t>
        </w:r>
      </w:ins>
      <w:del w:id="35" w:author="Terence Sloan" w:date="2023-09-07T10:30:00Z">
        <w:r w:rsidDel="00622D16">
          <w:delText>d</w:delText>
        </w:r>
      </w:del>
      <w:r>
        <w:t xml:space="preserve"> documentation in many forms: </w:t>
      </w:r>
      <w:proofErr w:type="spellStart"/>
      <w:r>
        <w:t>quickstart</w:t>
      </w:r>
      <w:proofErr w:type="spellEnd"/>
      <w:r>
        <w:t xml:space="preserve">, how-to as text and video, FAQ, etc. </w:t>
      </w:r>
    </w:p>
    <w:p w14:paraId="4E39B0CA" w14:textId="7AAE76FC" w:rsidR="00C41B22" w:rsidRDefault="008D3883">
      <w:pPr>
        <w:numPr>
          <w:ilvl w:val="0"/>
          <w:numId w:val="1"/>
        </w:numPr>
        <w:ind w:hanging="360"/>
      </w:pPr>
      <w:r>
        <w:t xml:space="preserve">Channels available to </w:t>
      </w:r>
      <w:proofErr w:type="gramStart"/>
      <w:r>
        <w:t>users</w:t>
      </w:r>
      <w:ins w:id="36" w:author="Terence Sloan" w:date="2023-09-07T10:32:00Z">
        <w:r w:rsidR="001D16C2">
          <w:t xml:space="preserve">  are</w:t>
        </w:r>
        <w:proofErr w:type="gramEnd"/>
        <w:r w:rsidR="001D16C2">
          <w:t xml:space="preserve"> </w:t>
        </w:r>
      </w:ins>
      <w:del w:id="37" w:author="Terence Sloan" w:date="2023-09-07T10:32:00Z">
        <w:r w:rsidDel="001D16C2">
          <w:delText xml:space="preserve"> will be</w:delText>
        </w:r>
      </w:del>
      <w:r>
        <w:t xml:space="preserve">: email to </w:t>
      </w:r>
      <w:ins w:id="38" w:author="Terence Sloan" w:date="2023-09-07T10:31:00Z">
        <w:r w:rsidR="00622D16">
          <w:t xml:space="preserve">Lasair </w:t>
        </w:r>
      </w:ins>
      <w:r>
        <w:t xml:space="preserve">helpdesk, </w:t>
      </w:r>
      <w:del w:id="39" w:author="Terence Sloan" w:date="2023-09-07T10:31:00Z">
        <w:r w:rsidDel="00622D16">
          <w:delText>Slack channel, github issues</w:delText>
        </w:r>
      </w:del>
      <w:ins w:id="40" w:author="Terence Sloan" w:date="2023-09-07T10:31:00Z">
        <w:r w:rsidR="00622D16">
          <w:t xml:space="preserve"> and the Rubin Community forum.  </w:t>
        </w:r>
      </w:ins>
      <w:r>
        <w:t xml:space="preserve"> </w:t>
      </w:r>
      <w:ins w:id="41" w:author="Terence Sloan" w:date="2023-09-07T10:31:00Z">
        <w:r w:rsidR="00622D16">
          <w:t xml:space="preserve">The preferred route is the </w:t>
        </w:r>
      </w:ins>
      <w:ins w:id="42" w:author="Terence Sloan" w:date="2023-09-07T10:32:00Z">
        <w:r w:rsidR="00622D16">
          <w:t>latter.</w:t>
        </w:r>
      </w:ins>
    </w:p>
    <w:p w14:paraId="16402421" w14:textId="62CD5758" w:rsidR="00C41B22" w:rsidRDefault="008D3883">
      <w:pPr>
        <w:numPr>
          <w:ilvl w:val="0"/>
          <w:numId w:val="1"/>
        </w:numPr>
        <w:spacing w:after="43"/>
        <w:ind w:hanging="360"/>
      </w:pPr>
      <w:r>
        <w:t xml:space="preserve">Those who have accounts with Lasair </w:t>
      </w:r>
      <w:ins w:id="43" w:author="Terence Sloan" w:date="2023-09-07T10:32:00Z">
        <w:r w:rsidR="001D16C2">
          <w:t>will</w:t>
        </w:r>
      </w:ins>
      <w:del w:id="44" w:author="Terence Sloan" w:date="2023-09-07T10:32:00Z">
        <w:r w:rsidDel="001D16C2">
          <w:delText>may</w:delText>
        </w:r>
      </w:del>
      <w:r>
        <w:t xml:space="preserve"> get occasional emails about upgrades / new releases. </w:t>
      </w:r>
    </w:p>
    <w:p w14:paraId="35B6CB4C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lastRenderedPageBreak/>
        <w:t xml:space="preserve">How will your software contribute to research? </w:t>
      </w:r>
    </w:p>
    <w:p w14:paraId="40A1FD1F" w14:textId="6721F0E7" w:rsidR="00C41B22" w:rsidRDefault="008D3883">
      <w:pPr>
        <w:numPr>
          <w:ilvl w:val="0"/>
          <w:numId w:val="1"/>
        </w:numPr>
        <w:ind w:hanging="360"/>
      </w:pPr>
      <w:r>
        <w:t>The Lasair system will enable astronomers to get what they want from a billion</w:t>
      </w:r>
      <w:ins w:id="45" w:author="Terence Sloan" w:date="2023-09-07T10:33:00Z">
        <w:r w:rsidR="001D16C2">
          <w:t xml:space="preserve"> </w:t>
        </w:r>
      </w:ins>
      <w:r>
        <w:t xml:space="preserve">dollar science </w:t>
      </w:r>
      <w:ins w:id="46" w:author="Terence Sloan" w:date="2023-09-07T10:33:00Z">
        <w:r w:rsidR="001D16C2">
          <w:t>survey</w:t>
        </w:r>
      </w:ins>
      <w:del w:id="47" w:author="Terence Sloan" w:date="2023-09-07T10:33:00Z">
        <w:r w:rsidDel="001D16C2">
          <w:delText>project</w:delText>
        </w:r>
      </w:del>
      <w:r>
        <w:t xml:space="preserve"> (LSST), by filtering and storing the firehose of data. </w:t>
      </w:r>
    </w:p>
    <w:p w14:paraId="2178784A" w14:textId="1C23C714" w:rsidR="00C41B22" w:rsidRDefault="008D3883">
      <w:pPr>
        <w:numPr>
          <w:ilvl w:val="0"/>
          <w:numId w:val="1"/>
        </w:numPr>
        <w:spacing w:after="43"/>
        <w:ind w:hanging="360"/>
      </w:pPr>
      <w:r>
        <w:t>Specifically, Lasair will improve understanding of supernovae, active galaxies, stellar ou</w:t>
      </w:r>
      <w:ins w:id="48" w:author="Terence Sloan" w:date="2023-09-07T10:33:00Z">
        <w:r w:rsidR="001D16C2">
          <w:t>t</w:t>
        </w:r>
      </w:ins>
      <w:del w:id="49" w:author="Terence Sloan" w:date="2023-09-07T10:33:00Z">
        <w:r w:rsidDel="001D16C2">
          <w:delText>r</w:delText>
        </w:r>
      </w:del>
      <w:r>
        <w:t xml:space="preserve">bursts, planet formation, and solar system objects. </w:t>
      </w:r>
    </w:p>
    <w:p w14:paraId="25AB632F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your software relate to other research objects? </w:t>
      </w:r>
    </w:p>
    <w:p w14:paraId="3B08D3AC" w14:textId="77777777" w:rsidR="00C41B22" w:rsidRDefault="008D3883">
      <w:pPr>
        <w:numPr>
          <w:ilvl w:val="0"/>
          <w:numId w:val="1"/>
        </w:numPr>
        <w:ind w:hanging="360"/>
      </w:pPr>
      <w:r>
        <w:t xml:space="preserve">Lasair is useful only because it consumes an astronomical survey (ZTF, LSST), which is itself a large software infrastructure combined with a large telescope. </w:t>
      </w:r>
    </w:p>
    <w:p w14:paraId="4364647E" w14:textId="6EF43B76" w:rsidR="001D16C2" w:rsidRDefault="008D3883">
      <w:pPr>
        <w:numPr>
          <w:ilvl w:val="0"/>
          <w:numId w:val="1"/>
        </w:numPr>
        <w:spacing w:after="0" w:line="251" w:lineRule="auto"/>
        <w:ind w:hanging="360"/>
        <w:rPr>
          <w:ins w:id="50" w:author="Terence Sloan" w:date="2023-09-07T10:34:00Z"/>
        </w:rPr>
      </w:pPr>
      <w:commentRangeStart w:id="51"/>
      <w:r>
        <w:t xml:space="preserve">Lasair </w:t>
      </w:r>
      <w:proofErr w:type="gramStart"/>
      <w:ins w:id="52" w:author="Terence Sloan" w:date="2023-09-07T10:34:00Z">
        <w:r w:rsidR="001D16C2">
          <w:t>wa</w:t>
        </w:r>
      </w:ins>
      <w:proofErr w:type="gramEnd"/>
      <w:del w:id="53" w:author="Terence Sloan" w:date="2023-09-07T10:34:00Z">
        <w:r w:rsidDel="001D16C2">
          <w:delText>i</w:delText>
        </w:r>
      </w:del>
      <w:r>
        <w:t xml:space="preserve">s </w:t>
      </w:r>
      <w:ins w:id="54" w:author="Terence Sloan" w:date="2023-09-07T10:34:00Z">
        <w:r w:rsidR="001D16C2">
          <w:t xml:space="preserve">originally </w:t>
        </w:r>
      </w:ins>
      <w:r>
        <w:t xml:space="preserve">described in Smith, Williams, et. al,  https://iopscience.iop.org/article/10.3847/2515-5172/ab020f </w:t>
      </w:r>
      <w:commentRangeEnd w:id="51"/>
      <w:r w:rsidR="001D16C2">
        <w:rPr>
          <w:rStyle w:val="CommentReference"/>
        </w:rPr>
        <w:commentReference w:id="51"/>
      </w:r>
    </w:p>
    <w:p w14:paraId="4DCEFA52" w14:textId="7283610C" w:rsidR="001D16C2" w:rsidRDefault="001D16C2" w:rsidP="001D16C2">
      <w:pPr>
        <w:numPr>
          <w:ilvl w:val="0"/>
          <w:numId w:val="1"/>
        </w:numPr>
        <w:spacing w:after="0" w:line="251" w:lineRule="auto"/>
        <w:ind w:hanging="360"/>
        <w:rPr>
          <w:ins w:id="55" w:author="Terence Sloan" w:date="2023-09-07T10:34:00Z"/>
        </w:rPr>
      </w:pPr>
      <w:ins w:id="56" w:author="Terence Sloan" w:date="2023-09-07T10:35:00Z">
        <w:r>
          <w:t xml:space="preserve">The software </w:t>
        </w:r>
        <w:proofErr w:type="gramStart"/>
        <w:r>
          <w:t>is described</w:t>
        </w:r>
        <w:proofErr w:type="gramEnd"/>
        <w:r>
          <w:t xml:space="preserve"> in </w:t>
        </w:r>
        <w:r w:rsidRPr="001D16C2">
          <w:t>https://lasair.readthedocs.io/</w:t>
        </w:r>
        <w:r>
          <w:t>.</w:t>
        </w:r>
      </w:ins>
    </w:p>
    <w:p w14:paraId="5CAD3FE7" w14:textId="7D700724" w:rsidR="00C41B22" w:rsidRDefault="008D3883" w:rsidP="001D16C2">
      <w:pPr>
        <w:numPr>
          <w:ilvl w:val="0"/>
          <w:numId w:val="1"/>
        </w:numPr>
        <w:spacing w:after="0" w:line="251" w:lineRule="auto"/>
        <w:ind w:hanging="360"/>
      </w:pPr>
      <w:r>
        <w:rPr>
          <w:color w:val="2E5496"/>
          <w:sz w:val="26"/>
        </w:rPr>
        <w:t xml:space="preserve">How will you measure your software's contribution to research? </w:t>
      </w:r>
    </w:p>
    <w:p w14:paraId="7D7979A0" w14:textId="3CB8A8A0" w:rsidR="00C41B22" w:rsidRDefault="008D3883">
      <w:pPr>
        <w:numPr>
          <w:ilvl w:val="0"/>
          <w:numId w:val="1"/>
        </w:numPr>
        <w:ind w:hanging="360"/>
      </w:pPr>
      <w:r>
        <w:t xml:space="preserve">The </w:t>
      </w:r>
      <w:proofErr w:type="spellStart"/>
      <w:ins w:id="57" w:author="Terence Sloan" w:date="2023-09-07T10:40:00Z">
        <w:r w:rsidR="001D16C2">
          <w:t>Readthedocs</w:t>
        </w:r>
        <w:proofErr w:type="spellEnd"/>
        <w:r w:rsidR="001D16C2">
          <w:t xml:space="preserve"> at its front page </w:t>
        </w:r>
      </w:ins>
      <w:del w:id="58" w:author="Terence Sloan" w:date="2023-09-07T10:40:00Z">
        <w:r w:rsidDel="001D16C2">
          <w:delText>web page</w:delText>
        </w:r>
      </w:del>
      <w:r>
        <w:t xml:space="preserve"> asks users “If you make use of this, please cite our paper</w:t>
      </w:r>
      <w:proofErr w:type="gramStart"/>
      <w:r>
        <w:t>:…</w:t>
      </w:r>
      <w:proofErr w:type="gramEnd"/>
      <w:r>
        <w:t xml:space="preserve">” </w:t>
      </w:r>
    </w:p>
    <w:p w14:paraId="383BE0DE" w14:textId="77777777" w:rsidR="00C41B22" w:rsidRDefault="008D3883">
      <w:pPr>
        <w:numPr>
          <w:ilvl w:val="0"/>
          <w:numId w:val="1"/>
        </w:numPr>
        <w:spacing w:after="48"/>
        <w:ind w:hanging="360"/>
      </w:pPr>
      <w:commentRangeStart w:id="59"/>
      <w:r>
        <w:t xml:space="preserve">The web page also asks users “If you use this service for science, please use the Acknowledgment at the bottom of this page.” </w:t>
      </w:r>
      <w:commentRangeEnd w:id="59"/>
      <w:r w:rsidR="001D16C2">
        <w:rPr>
          <w:rStyle w:val="CommentReference"/>
        </w:rPr>
        <w:commentReference w:id="59"/>
      </w:r>
    </w:p>
    <w:p w14:paraId="6C2E744B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Where will you deposit your software to guarantee its long-term availability? </w:t>
      </w:r>
    </w:p>
    <w:p w14:paraId="4D3064AB" w14:textId="64AA1B10" w:rsidR="00C41B22" w:rsidRDefault="008D3883">
      <w:pPr>
        <w:numPr>
          <w:ilvl w:val="0"/>
          <w:numId w:val="1"/>
        </w:numPr>
        <w:spacing w:after="43"/>
        <w:ind w:hanging="360"/>
        <w:rPr>
          <w:ins w:id="60" w:author="Terence Sloan" w:date="2023-09-07T10:41:00Z"/>
        </w:rPr>
      </w:pPr>
      <w:r>
        <w:t xml:space="preserve">The scripts that can configure and deploy an instance of Lasair, </w:t>
      </w:r>
      <w:ins w:id="61" w:author="Terence Sloan" w:date="2023-09-07T10:41:00Z">
        <w:r w:rsidR="001D16C2">
          <w:t xml:space="preserve">are </w:t>
        </w:r>
      </w:ins>
      <w:del w:id="62" w:author="Terence Sloan" w:date="2023-09-07T10:41:00Z">
        <w:r w:rsidDel="001D16C2">
          <w:delText>on</w:delText>
        </w:r>
      </w:del>
      <w:r>
        <w:t xml:space="preserve"> held on the third</w:t>
      </w:r>
      <w:ins w:id="63" w:author="Terence Sloan" w:date="2023-09-07T10:40:00Z">
        <w:r w:rsidR="001D16C2">
          <w:t xml:space="preserve"> </w:t>
        </w:r>
      </w:ins>
      <w:r>
        <w:t xml:space="preserve">party GitHub service, which we expect will persist for the long term, due to the volume of important software that it hosts.  </w:t>
      </w:r>
    </w:p>
    <w:p w14:paraId="6CDD2BB9" w14:textId="08901B1D" w:rsidR="001D16C2" w:rsidRDefault="001D16C2" w:rsidP="00C76267">
      <w:pPr>
        <w:spacing w:after="43"/>
        <w:ind w:left="0" w:firstLine="0"/>
        <w:rPr>
          <w:ins w:id="64" w:author="Terence Sloan" w:date="2023-09-07T10:44:00Z"/>
        </w:rPr>
        <w:pPrChange w:id="65" w:author="Terence Sloan" w:date="2023-09-07T10:43:00Z">
          <w:pPr>
            <w:numPr>
              <w:numId w:val="1"/>
            </w:numPr>
            <w:spacing w:after="43"/>
            <w:ind w:left="705" w:hanging="360"/>
          </w:pPr>
        </w:pPrChange>
      </w:pPr>
    </w:p>
    <w:p w14:paraId="1B6CD2FF" w14:textId="4E66CAE1" w:rsidR="00C76267" w:rsidRDefault="00C76267" w:rsidP="00C76267">
      <w:pPr>
        <w:spacing w:after="43"/>
        <w:ind w:left="0" w:firstLine="0"/>
        <w:rPr>
          <w:ins w:id="66" w:author="Terence Sloan" w:date="2023-09-07T10:44:00Z"/>
        </w:rPr>
        <w:pPrChange w:id="67" w:author="Terence Sloan" w:date="2023-09-07T10:43:00Z">
          <w:pPr>
            <w:numPr>
              <w:numId w:val="1"/>
            </w:numPr>
            <w:spacing w:after="43"/>
            <w:ind w:left="705" w:hanging="360"/>
          </w:pPr>
        </w:pPrChange>
      </w:pPr>
      <w:ins w:id="68" w:author="Terence Sloan" w:date="2023-09-07T10:44:00Z">
        <w:r>
          <w:t>RDO-41</w:t>
        </w:r>
      </w:ins>
    </w:p>
    <w:p w14:paraId="5881FCF1" w14:textId="77777777" w:rsidR="00C76267" w:rsidRDefault="00C76267" w:rsidP="00C76267">
      <w:pPr>
        <w:spacing w:after="43"/>
        <w:ind w:left="0" w:firstLine="0"/>
        <w:pPrChange w:id="69" w:author="Terence Sloan" w:date="2023-09-07T10:43:00Z">
          <w:pPr>
            <w:numPr>
              <w:numId w:val="1"/>
            </w:numPr>
            <w:spacing w:after="43"/>
            <w:ind w:left="705" w:hanging="360"/>
          </w:pPr>
        </w:pPrChange>
      </w:pPr>
      <w:bookmarkStart w:id="70" w:name="_GoBack"/>
      <w:bookmarkEnd w:id="70"/>
    </w:p>
    <w:p w14:paraId="5492E509" w14:textId="77777777" w:rsidR="00C41B22" w:rsidRDefault="008D3883">
      <w:pPr>
        <w:spacing w:line="259" w:lineRule="auto"/>
        <w:ind w:left="0" w:firstLine="0"/>
      </w:pPr>
      <w:r>
        <w:rPr>
          <w:color w:val="2E5496"/>
          <w:sz w:val="26"/>
        </w:rPr>
        <w:t xml:space="preserve"> </w:t>
      </w:r>
    </w:p>
    <w:p w14:paraId="22698035" w14:textId="77777777" w:rsidR="00C41B22" w:rsidRDefault="008D3883">
      <w:pPr>
        <w:spacing w:after="0" w:line="259" w:lineRule="auto"/>
        <w:ind w:left="0" w:firstLine="0"/>
      </w:pPr>
      <w:r>
        <w:rPr>
          <w:color w:val="2E5496"/>
          <w:sz w:val="26"/>
        </w:rPr>
        <w:t xml:space="preserve"> </w:t>
      </w:r>
    </w:p>
    <w:sectPr w:rsidR="00C41B22">
      <w:pgSz w:w="11900" w:h="16840"/>
      <w:pgMar w:top="1471" w:right="1457" w:bottom="1640" w:left="145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1" w:author="Terence Sloan" w:date="2023-09-07T10:37:00Z" w:initials="TS">
    <w:p w14:paraId="10AC7B67" w14:textId="77777777" w:rsidR="001D16C2" w:rsidRDefault="001D16C2">
      <w:pPr>
        <w:pStyle w:val="CommentText"/>
      </w:pPr>
      <w:r>
        <w:rPr>
          <w:rStyle w:val="CommentReference"/>
        </w:rPr>
        <w:annotationRef/>
      </w:r>
      <w:r>
        <w:t>Expect to produce a new paper when LSST is ready</w:t>
      </w:r>
    </w:p>
    <w:p w14:paraId="63FF9F90" w14:textId="646BA52C" w:rsidR="001D16C2" w:rsidRDefault="001D16C2" w:rsidP="001D16C2">
      <w:pPr>
        <w:pStyle w:val="CommentText"/>
        <w:ind w:left="0" w:firstLine="0"/>
      </w:pPr>
    </w:p>
  </w:comment>
  <w:comment w:id="59" w:author="Terence Sloan" w:date="2023-09-07T10:38:00Z" w:initials="TS">
    <w:p w14:paraId="4406DFE8" w14:textId="4FC2F3A2" w:rsidR="001D16C2" w:rsidRDefault="001D16C2" w:rsidP="001D16C2">
      <w:pPr>
        <w:pStyle w:val="CommentText"/>
      </w:pPr>
      <w:r>
        <w:rPr>
          <w:rStyle w:val="CommentReference"/>
        </w:rPr>
        <w:annotationRef/>
      </w:r>
      <w:r>
        <w:t xml:space="preserve">This needs updated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FF9F90" w15:done="0"/>
  <w15:commentEx w15:paraId="4406DF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54A9C"/>
    <w:multiLevelType w:val="hybridMultilevel"/>
    <w:tmpl w:val="1122C7D8"/>
    <w:lvl w:ilvl="0" w:tplc="39EC69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0B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AA9F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6D0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29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A9B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2F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6D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2CF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rence Sloan">
    <w15:presenceInfo w15:providerId="AD" w15:userId="S-1-5-21-861567501-1417001333-682003330-81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22"/>
    <w:rsid w:val="001D16C2"/>
    <w:rsid w:val="00622D16"/>
    <w:rsid w:val="008D3883"/>
    <w:rsid w:val="00C41B22"/>
    <w:rsid w:val="00C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8C30"/>
  <w15:docId w15:val="{E8411450-F513-471C-9D0E-607455A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73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16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C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C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3b7ebc-7f5c-4136-a061-e5df6ab403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BA6C6FF201A4897C2F74AEC469FC1" ma:contentTypeVersion="15" ma:contentTypeDescription="Create a new document." ma:contentTypeScope="" ma:versionID="68687001c737f32782e0626d51fcc8da">
  <xsd:schema xmlns:xsd="http://www.w3.org/2001/XMLSchema" xmlns:xs="http://www.w3.org/2001/XMLSchema" xmlns:p="http://schemas.microsoft.com/office/2006/metadata/properties" xmlns:ns3="9f3b7ebc-7f5c-4136-a061-e5df6ab403c6" xmlns:ns4="5c0f9316-e970-4929-948f-d757cc768633" targetNamespace="http://schemas.microsoft.com/office/2006/metadata/properties" ma:root="true" ma:fieldsID="bf6a452bfc1c0f0a82ffe28c697bab24" ns3:_="" ns4:_="">
    <xsd:import namespace="9f3b7ebc-7f5c-4136-a061-e5df6ab403c6"/>
    <xsd:import namespace="5c0f9316-e970-4929-948f-d757cc7686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b7ebc-7f5c-4136-a061-e5df6ab40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f9316-e970-4929-948f-d757cc7686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069C1-9C27-476E-B0FE-6358756391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c0f9316-e970-4929-948f-d757cc768633"/>
    <ds:schemaRef ds:uri="9f3b7ebc-7f5c-4136-a061-e5df6ab403c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0D85CF-C0EE-482A-8461-2CD3EDB3B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401EE-3C02-4A19-AE04-47AE12070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b7ebc-7f5c-4136-a061-e5df6ab403c6"/>
    <ds:schemaRef ds:uri="5c0f9316-e970-4929-948f-d757cc768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Software Management Plan for Lasair (003).docx</vt:lpstr>
    </vt:vector>
  </TitlesOfParts>
  <Company>University of Edinburgh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Software Management Plan for Lasair (003).docx</dc:title>
  <dc:subject/>
  <dc:creator>Terence Sloan</dc:creator>
  <cp:keywords/>
  <cp:lastModifiedBy>Terence Sloan</cp:lastModifiedBy>
  <cp:revision>2</cp:revision>
  <dcterms:created xsi:type="dcterms:W3CDTF">2023-09-07T09:57:00Z</dcterms:created>
  <dcterms:modified xsi:type="dcterms:W3CDTF">2023-09-07T09:57:00Z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0x010100F45BA6C6FF201A4897C2F74AEC469FC1</vt:lpwstr>
  </property>
</Properties>
</file>