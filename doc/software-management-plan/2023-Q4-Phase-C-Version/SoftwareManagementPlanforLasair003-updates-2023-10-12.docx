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BC9AB5" w14:textId="09D77B60" w:rsidR="00E309D7" w:rsidRDefault="00E309D7">
      <w:pPr>
        <w:spacing w:after="0" w:line="259" w:lineRule="auto"/>
        <w:ind w:left="0" w:firstLine="0"/>
        <w:rPr>
          <w:ins w:id="0" w:author="Terence Sloan" w:date="2023-10-12T09:41:00Z"/>
          <w:color w:val="2E5496"/>
          <w:sz w:val="32"/>
        </w:rPr>
      </w:pPr>
      <w:ins w:id="1" w:author="Terence Sloan" w:date="2023-10-12T09:41:00Z">
        <w:r>
          <w:rPr>
            <w:color w:val="2E5496"/>
            <w:sz w:val="32"/>
          </w:rPr>
          <w:t>TMS – Add cover note with Versions</w:t>
        </w:r>
      </w:ins>
    </w:p>
    <w:p w14:paraId="4B44D248" w14:textId="1FD7ED70" w:rsidR="00C41B22" w:rsidRDefault="008D3883">
      <w:pPr>
        <w:spacing w:after="0" w:line="259" w:lineRule="auto"/>
        <w:ind w:left="0" w:firstLine="0"/>
      </w:pPr>
      <w:r>
        <w:rPr>
          <w:color w:val="2E5496"/>
          <w:sz w:val="32"/>
        </w:rPr>
        <w:t xml:space="preserve">Software Management Plan for Lasair </w:t>
      </w:r>
    </w:p>
    <w:p w14:paraId="2A44006E" w14:textId="77777777" w:rsidR="00C41B22" w:rsidRDefault="008D3883">
      <w:pPr>
        <w:spacing w:after="0" w:line="259" w:lineRule="auto"/>
        <w:ind w:left="-5" w:hanging="10"/>
      </w:pPr>
      <w:r>
        <w:rPr>
          <w:color w:val="2E5496"/>
          <w:sz w:val="26"/>
        </w:rPr>
        <w:t xml:space="preserve">What software will you develop? </w:t>
      </w:r>
    </w:p>
    <w:p w14:paraId="0DD1417F" w14:textId="2E2ACC82" w:rsidR="00C41B22" w:rsidRDefault="008D3883">
      <w:pPr>
        <w:numPr>
          <w:ilvl w:val="0"/>
          <w:numId w:val="1"/>
        </w:numPr>
        <w:ind w:hanging="360"/>
      </w:pPr>
      <w:r>
        <w:t xml:space="preserve">We will develop a </w:t>
      </w:r>
      <w:ins w:id="2" w:author="Terence Sloan" w:date="2023-09-07T10:22:00Z">
        <w:r w:rsidR="00622D16">
          <w:t xml:space="preserve">broker </w:t>
        </w:r>
      </w:ins>
      <w:del w:id="3" w:author="Terence Sloan" w:date="2023-09-07T10:22:00Z">
        <w:r w:rsidDel="00622D16">
          <w:delText>web service</w:delText>
        </w:r>
      </w:del>
      <w:r>
        <w:t xml:space="preserve">, called Lasair, which ingests high-bandwidth streams of transient astronomical observations and filters out the interesting substreams that can advance science, as well as adding useful additional information.  </w:t>
      </w:r>
    </w:p>
    <w:p w14:paraId="2FCA6E31" w14:textId="3AF474D0" w:rsidR="00C41B22" w:rsidRDefault="008D3883">
      <w:pPr>
        <w:numPr>
          <w:ilvl w:val="0"/>
          <w:numId w:val="1"/>
        </w:numPr>
        <w:ind w:hanging="360"/>
      </w:pPr>
      <w:r>
        <w:t>There is an advanced prototype (lasair.</w:t>
      </w:r>
      <w:ins w:id="4" w:author="Terence Sloan" w:date="2023-09-07T10:22:00Z">
        <w:r w:rsidR="00622D16">
          <w:t>lsst</w:t>
        </w:r>
      </w:ins>
      <w:del w:id="5" w:author="Terence Sloan" w:date="2023-09-07T10:22:00Z">
        <w:r w:rsidDel="00622D16">
          <w:delText>roe</w:delText>
        </w:r>
      </w:del>
      <w:r>
        <w:t>.ac.uk) that serves the ZTF survey, and a new version will serve the LSST survey when it starts in 202</w:t>
      </w:r>
      <w:ins w:id="6" w:author="Terence Sloan" w:date="2023-09-07T10:23:00Z">
        <w:r w:rsidR="00622D16">
          <w:t>5</w:t>
        </w:r>
      </w:ins>
      <w:del w:id="7" w:author="Terence Sloan" w:date="2023-09-07T10:23:00Z">
        <w:r w:rsidDel="00622D16">
          <w:delText>3</w:delText>
        </w:r>
      </w:del>
      <w:r>
        <w:t xml:space="preserve">. </w:t>
      </w:r>
    </w:p>
    <w:p w14:paraId="00C00318" w14:textId="77777777" w:rsidR="00674C88" w:rsidRDefault="008D3883">
      <w:pPr>
        <w:numPr>
          <w:ilvl w:val="0"/>
          <w:numId w:val="1"/>
        </w:numPr>
        <w:ind w:hanging="360"/>
        <w:rPr>
          <w:ins w:id="8" w:author="Terence Sloan" w:date="2023-10-12T09:38:00Z"/>
        </w:rPr>
      </w:pPr>
      <w:r>
        <w:t xml:space="preserve">Lasair is composed of a set of ingestion modules, coordinated via a Python script, with web pages, web services and Kafka services. Lasair is built with the following high-level components: </w:t>
      </w:r>
    </w:p>
    <w:p w14:paraId="70E54AF9" w14:textId="77777777" w:rsidR="00674C88" w:rsidRDefault="008D3883" w:rsidP="00674C88">
      <w:pPr>
        <w:numPr>
          <w:ilvl w:val="1"/>
          <w:numId w:val="1"/>
        </w:numPr>
        <w:ind w:hanging="360"/>
        <w:rPr>
          <w:ins w:id="9" w:author="Terence Sloan" w:date="2023-10-12T09:38:00Z"/>
        </w:rPr>
        <w:pPrChange w:id="10" w:author="Terence Sloan" w:date="2023-10-12T09:38:00Z">
          <w:pPr>
            <w:numPr>
              <w:numId w:val="1"/>
            </w:numPr>
            <w:ind w:left="705" w:hanging="360"/>
          </w:pPr>
        </w:pPrChange>
      </w:pPr>
      <w:del w:id="11" w:author="Terence Sloan" w:date="2023-10-12T09:38:00Z">
        <w:r w:rsidDel="00674C88">
          <w:rPr>
            <w:rFonts w:ascii="Courier New" w:eastAsia="Courier New" w:hAnsi="Courier New" w:cs="Courier New"/>
          </w:rPr>
          <w:delText>o</w:delText>
        </w:r>
        <w:r w:rsidDel="00674C88">
          <w:rPr>
            <w:rFonts w:ascii="Arial" w:eastAsia="Arial" w:hAnsi="Arial" w:cs="Arial"/>
          </w:rPr>
          <w:delText xml:space="preserve"> </w:delText>
        </w:r>
      </w:del>
      <w:r>
        <w:t xml:space="preserve">web/kafka server,  </w:t>
      </w:r>
    </w:p>
    <w:p w14:paraId="14610174" w14:textId="1416FAC9" w:rsidR="00674C88" w:rsidRDefault="008D3883" w:rsidP="00674C88">
      <w:pPr>
        <w:numPr>
          <w:ilvl w:val="1"/>
          <w:numId w:val="1"/>
        </w:numPr>
        <w:ind w:hanging="360"/>
        <w:rPr>
          <w:ins w:id="12" w:author="Terence Sloan" w:date="2023-10-12T09:38:00Z"/>
        </w:rPr>
        <w:pPrChange w:id="13" w:author="Terence Sloan" w:date="2023-10-12T09:38:00Z">
          <w:pPr>
            <w:numPr>
              <w:numId w:val="1"/>
            </w:numPr>
            <w:ind w:left="705" w:hanging="360"/>
          </w:pPr>
        </w:pPrChange>
      </w:pPr>
      <w:del w:id="14" w:author="Terence Sloan" w:date="2023-10-12T09:38:00Z">
        <w:r w:rsidDel="00674C88">
          <w:rPr>
            <w:rFonts w:ascii="Courier New" w:eastAsia="Courier New" w:hAnsi="Courier New" w:cs="Courier New"/>
          </w:rPr>
          <w:delText>o</w:delText>
        </w:r>
      </w:del>
      <w:r>
        <w:rPr>
          <w:rFonts w:ascii="Arial" w:eastAsia="Arial" w:hAnsi="Arial" w:cs="Arial"/>
        </w:rPr>
        <w:t xml:space="preserve"> </w:t>
      </w:r>
      <w:r>
        <w:t xml:space="preserve">ingestion </w:t>
      </w:r>
      <w:ins w:id="15" w:author="Terence Sloan" w:date="2023-09-07T10:24:00Z">
        <w:r w:rsidR="00622D16">
          <w:t>pipeline</w:t>
        </w:r>
      </w:ins>
      <w:del w:id="16" w:author="Terence Sloan" w:date="2023-09-07T10:24:00Z">
        <w:r w:rsidDel="00622D16">
          <w:delText>service</w:delText>
        </w:r>
      </w:del>
      <w:r>
        <w:t xml:space="preserve">,  </w:t>
      </w:r>
    </w:p>
    <w:p w14:paraId="2B7DCC65" w14:textId="4EF4D1C6" w:rsidR="00674C88" w:rsidRDefault="008D3883" w:rsidP="00E309D7">
      <w:pPr>
        <w:numPr>
          <w:ilvl w:val="1"/>
          <w:numId w:val="1"/>
        </w:numPr>
        <w:ind w:hanging="360"/>
        <w:rPr>
          <w:ins w:id="17" w:author="Terence Sloan" w:date="2023-10-12T09:38:00Z"/>
        </w:rPr>
        <w:pPrChange w:id="18" w:author="Terence Sloan" w:date="2023-10-12T09:45:00Z">
          <w:pPr>
            <w:numPr>
              <w:numId w:val="1"/>
            </w:numPr>
            <w:ind w:left="705" w:hanging="360"/>
          </w:pPr>
        </w:pPrChange>
      </w:pPr>
      <w:del w:id="19" w:author="Terence Sloan" w:date="2023-10-12T09:39:00Z">
        <w:r w:rsidDel="00674C88">
          <w:rPr>
            <w:rFonts w:ascii="Courier New" w:eastAsia="Courier New" w:hAnsi="Courier New" w:cs="Courier New"/>
          </w:rPr>
          <w:delText>o</w:delText>
        </w:r>
      </w:del>
      <w:r>
        <w:rPr>
          <w:rFonts w:ascii="Arial" w:eastAsia="Arial" w:hAnsi="Arial" w:cs="Arial"/>
        </w:rPr>
        <w:t xml:space="preserve"> </w:t>
      </w:r>
      <w:r>
        <w:t xml:space="preserve">database,  </w:t>
      </w:r>
      <w:del w:id="20" w:author="Terence Sloan" w:date="2023-10-12T09:39:00Z">
        <w:r w:rsidRPr="00E309D7" w:rsidDel="00674C88">
          <w:rPr>
            <w:rFonts w:ascii="Courier New" w:eastAsia="Courier New" w:hAnsi="Courier New" w:cs="Courier New"/>
            <w:rPrChange w:id="21" w:author="Terence Sloan" w:date="2023-10-12T09:45:00Z">
              <w:rPr>
                <w:rFonts w:ascii="Courier New" w:eastAsia="Courier New" w:hAnsi="Courier New" w:cs="Courier New"/>
              </w:rPr>
            </w:rPrChange>
          </w:rPr>
          <w:delText>o</w:delText>
        </w:r>
      </w:del>
      <w:r w:rsidRPr="00E309D7">
        <w:rPr>
          <w:rFonts w:ascii="Arial" w:eastAsia="Arial" w:hAnsi="Arial" w:cs="Arial"/>
          <w:rPrChange w:id="22" w:author="Terence Sloan" w:date="2023-10-12T09:45:00Z">
            <w:rPr>
              <w:rFonts w:ascii="Arial" w:eastAsia="Arial" w:hAnsi="Arial" w:cs="Arial"/>
            </w:rPr>
          </w:rPrChange>
        </w:rPr>
        <w:t xml:space="preserve"> </w:t>
      </w:r>
      <w:del w:id="23" w:author="Terence Sloan" w:date="2023-09-07T10:23:00Z">
        <w:r w:rsidDel="00622D16">
          <w:delText>Jupyterhub</w:delText>
        </w:r>
      </w:del>
      <w:r>
        <w:t xml:space="preserve"> </w:t>
      </w:r>
    </w:p>
    <w:p w14:paraId="03F22B77" w14:textId="408A95C2" w:rsidR="00C41B22" w:rsidRDefault="008D3883" w:rsidP="00674C88">
      <w:pPr>
        <w:numPr>
          <w:ilvl w:val="1"/>
          <w:numId w:val="1"/>
        </w:numPr>
        <w:ind w:hanging="360"/>
        <w:pPrChange w:id="24" w:author="Terence Sloan" w:date="2023-10-12T09:38:00Z">
          <w:pPr>
            <w:numPr>
              <w:numId w:val="1"/>
            </w:numPr>
            <w:ind w:left="705" w:hanging="360"/>
          </w:pPr>
        </w:pPrChange>
      </w:pPr>
      <w:del w:id="25" w:author="Terence Sloan" w:date="2023-10-12T09:39:00Z">
        <w:r w:rsidDel="00674C88">
          <w:rPr>
            <w:rFonts w:ascii="Courier New" w:eastAsia="Courier New" w:hAnsi="Courier New" w:cs="Courier New"/>
          </w:rPr>
          <w:delText>o</w:delText>
        </w:r>
      </w:del>
      <w:r>
        <w:rPr>
          <w:rFonts w:ascii="Arial" w:eastAsia="Arial" w:hAnsi="Arial" w:cs="Arial"/>
        </w:rPr>
        <w:t xml:space="preserve"> </w:t>
      </w:r>
      <w:r>
        <w:t xml:space="preserve">context classifier.  </w:t>
      </w:r>
    </w:p>
    <w:p w14:paraId="7C7A29A7" w14:textId="0D254CFC" w:rsidR="00C41B22" w:rsidRDefault="008D3883">
      <w:pPr>
        <w:numPr>
          <w:ilvl w:val="0"/>
          <w:numId w:val="1"/>
        </w:numPr>
        <w:spacing w:after="43"/>
        <w:ind w:hanging="360"/>
      </w:pPr>
      <w:r>
        <w:t>These services are built from third-party tools</w:t>
      </w:r>
      <w:ins w:id="26" w:author="Terence Sloan" w:date="2023-09-07T10:25:00Z">
        <w:r w:rsidR="00622D16">
          <w:t xml:space="preserve"> including</w:t>
        </w:r>
      </w:ins>
      <w:r>
        <w:t xml:space="preserve">: Apache, Django, Kafka, </w:t>
      </w:r>
      <w:del w:id="27" w:author="Terence Sloan" w:date="2023-09-07T10:24:00Z">
        <w:r w:rsidDel="00622D16">
          <w:delText>Jupyter</w:delText>
        </w:r>
      </w:del>
      <w:r>
        <w:t>,</w:t>
      </w:r>
      <w:ins w:id="28" w:author="Terence Sloan" w:date="2023-09-07T10:24:00Z">
        <w:r w:rsidR="00622D16">
          <w:t xml:space="preserve"> MariaDB</w:t>
        </w:r>
      </w:ins>
      <w:del w:id="29" w:author="Terence Sloan" w:date="2023-09-07T10:24:00Z">
        <w:r w:rsidDel="00622D16">
          <w:delText xml:space="preserve"> MySQL</w:delText>
        </w:r>
      </w:del>
      <w:r>
        <w:t xml:space="preserve">, </w:t>
      </w:r>
      <w:ins w:id="30" w:author="Terence Sloan" w:date="2023-09-07T10:24:00Z">
        <w:r w:rsidR="00622D16">
          <w:t xml:space="preserve">Galera, Cassandra </w:t>
        </w:r>
      </w:ins>
      <w:del w:id="31" w:author="Terence Sloan" w:date="2023-09-07T10:25:00Z">
        <w:r w:rsidDel="00622D16">
          <w:delText>Anaconda</w:delText>
        </w:r>
      </w:del>
      <w:r>
        <w:t>, plotly, jQuery</w:t>
      </w:r>
      <w:ins w:id="32" w:author="Terence Sloan" w:date="2023-09-07T10:25:00Z">
        <w:r w:rsidR="00622D16">
          <w:t xml:space="preserve"> </w:t>
        </w:r>
      </w:ins>
      <w:del w:id="33" w:author="Terence Sloan" w:date="2023-09-07T10:25:00Z">
        <w:r w:rsidDel="00622D16">
          <w:delText xml:space="preserve">. </w:delText>
        </w:r>
      </w:del>
      <w:ins w:id="34" w:author="Terence Sloan" w:date="2023-09-07T10:25:00Z">
        <w:r w:rsidR="00622D16">
          <w:t xml:space="preserve">A fuller list is maintained by the project team. </w:t>
        </w:r>
      </w:ins>
    </w:p>
    <w:p w14:paraId="759CD90F" w14:textId="77777777" w:rsidR="00C41B22" w:rsidRDefault="008D3883">
      <w:pPr>
        <w:spacing w:after="0" w:line="259" w:lineRule="auto"/>
        <w:ind w:left="-5" w:hanging="10"/>
      </w:pPr>
      <w:r>
        <w:rPr>
          <w:color w:val="2E5496"/>
          <w:sz w:val="26"/>
        </w:rPr>
        <w:t xml:space="preserve">Who are the intended users of your software? </w:t>
      </w:r>
    </w:p>
    <w:p w14:paraId="1D401C26" w14:textId="77777777" w:rsidR="00C41B22" w:rsidRDefault="008D3883">
      <w:pPr>
        <w:numPr>
          <w:ilvl w:val="0"/>
          <w:numId w:val="1"/>
        </w:numPr>
        <w:ind w:hanging="360"/>
      </w:pPr>
      <w:r>
        <w:t xml:space="preserve">The Lasair system is open to the public, but we focus on professional astronomers in the UK. </w:t>
      </w:r>
    </w:p>
    <w:p w14:paraId="3F848F7C" w14:textId="77777777" w:rsidR="00C41B22" w:rsidRDefault="008D3883">
      <w:pPr>
        <w:numPr>
          <w:ilvl w:val="0"/>
          <w:numId w:val="1"/>
        </w:numPr>
        <w:ind w:hanging="360"/>
      </w:pPr>
      <w:r>
        <w:t xml:space="preserve">Users wish to extract what their science wants from a wide and diverse stream of astronomical transients. </w:t>
      </w:r>
    </w:p>
    <w:p w14:paraId="5B814BEE" w14:textId="1FA0103D" w:rsidR="00C41B22" w:rsidRDefault="008D3883">
      <w:pPr>
        <w:numPr>
          <w:ilvl w:val="0"/>
          <w:numId w:val="1"/>
        </w:numPr>
        <w:ind w:hanging="360"/>
      </w:pPr>
      <w:r>
        <w:t xml:space="preserve">There are </w:t>
      </w:r>
      <w:ins w:id="35" w:author="Terence Sloan" w:date="2023-09-07T10:26:00Z">
        <w:r w:rsidR="00622D16">
          <w:t xml:space="preserve">two </w:t>
        </w:r>
      </w:ins>
      <w:del w:id="36" w:author="Terence Sloan" w:date="2023-10-12T09:39:00Z">
        <w:r w:rsidDel="00674C88">
          <w:delText xml:space="preserve">three </w:delText>
        </w:r>
      </w:del>
      <w:r>
        <w:t>levels of authentication: public and free, self-signup</w:t>
      </w:r>
      <w:ins w:id="37" w:author="Terence Sloan" w:date="2023-09-07T10:26:00Z">
        <w:r w:rsidR="00622D16">
          <w:t>.</w:t>
        </w:r>
      </w:ins>
      <w:del w:id="38" w:author="Terence Sloan" w:date="2023-09-07T10:26:00Z">
        <w:r w:rsidDel="00622D16">
          <w:delText>, and EGI checkin.</w:delText>
        </w:r>
      </w:del>
      <w:r>
        <w:t xml:space="preserve"> The second requires only a valid email address</w:t>
      </w:r>
      <w:ins w:id="39" w:author="Terence Sloan" w:date="2023-09-07T10:27:00Z">
        <w:r w:rsidR="00622D16">
          <w:t>.</w:t>
        </w:r>
      </w:ins>
      <w:del w:id="40" w:author="Terence Sloan" w:date="2023-09-07T10:27:00Z">
        <w:r w:rsidDel="00622D16">
          <w:delText>; the last uses the user’s own identity provider (e.g., university credential).</w:delText>
        </w:r>
      </w:del>
      <w:r>
        <w:t xml:space="preserve"> </w:t>
      </w:r>
    </w:p>
    <w:p w14:paraId="0A4AD908" w14:textId="4C71A64F" w:rsidR="00C41B22" w:rsidRDefault="008D3883">
      <w:pPr>
        <w:numPr>
          <w:ilvl w:val="0"/>
          <w:numId w:val="1"/>
        </w:numPr>
        <w:spacing w:after="43"/>
        <w:ind w:hanging="360"/>
      </w:pPr>
      <w:r>
        <w:t xml:space="preserve">We </w:t>
      </w:r>
      <w:ins w:id="41" w:author="Terence Sloan" w:date="2023-09-07T10:27:00Z">
        <w:r w:rsidR="00622D16">
          <w:t xml:space="preserve">have built </w:t>
        </w:r>
      </w:ins>
      <w:del w:id="42" w:author="Terence Sloan" w:date="2023-09-07T10:27:00Z">
        <w:r w:rsidDel="00622D16">
          <w:delText>are also building</w:delText>
        </w:r>
      </w:del>
      <w:r>
        <w:t xml:space="preserve"> a "citizen science" project to identify super-luminous supernovae. </w:t>
      </w:r>
    </w:p>
    <w:p w14:paraId="7474CD23" w14:textId="77777777" w:rsidR="00C41B22" w:rsidRDefault="008D3883">
      <w:pPr>
        <w:spacing w:after="0" w:line="259" w:lineRule="auto"/>
        <w:ind w:left="-5" w:hanging="10"/>
      </w:pPr>
      <w:r>
        <w:rPr>
          <w:color w:val="2E5496"/>
          <w:sz w:val="26"/>
        </w:rPr>
        <w:t xml:space="preserve">How will you make your software available to your users? </w:t>
      </w:r>
    </w:p>
    <w:p w14:paraId="3FEEB1A0" w14:textId="158403AF" w:rsidR="00C41B22" w:rsidRDefault="008D3883">
      <w:pPr>
        <w:numPr>
          <w:ilvl w:val="0"/>
          <w:numId w:val="1"/>
        </w:numPr>
        <w:ind w:hanging="360"/>
        <w:rPr>
          <w:ins w:id="43" w:author="Terence Sloan" w:date="2023-09-07T10:28:00Z"/>
        </w:rPr>
      </w:pPr>
      <w:r>
        <w:t>The Lasair software is available open source from github</w:t>
      </w:r>
      <w:ins w:id="44" w:author="Terence Sloan" w:date="2023-09-07T10:28:00Z">
        <w:r w:rsidR="00622D16">
          <w:t xml:space="preserve"> repositories</w:t>
        </w:r>
      </w:ins>
      <w:r>
        <w:t xml:space="preserve"> [https://github.com/lsstuk/</w:t>
      </w:r>
      <w:del w:id="45" w:author="Terence Sloan" w:date="2023-09-07T10:28:00Z">
        <w:r w:rsidDel="00622D16">
          <w:delText>lasair</w:delText>
        </w:r>
      </w:del>
      <w:ins w:id="46" w:author="Terence Sloan" w:date="2023-09-07T10:28:00Z">
        <w:r w:rsidR="00622D16">
          <w:t>lasair-lsst and lasair4</w:t>
        </w:r>
      </w:ins>
      <w:r>
        <w:t xml:space="preserve">], if anyone would like to replicate the system. </w:t>
      </w:r>
    </w:p>
    <w:p w14:paraId="0B2910CD" w14:textId="4185BF63" w:rsidR="00622D16" w:rsidRDefault="00622D16">
      <w:pPr>
        <w:ind w:left="705" w:firstLine="0"/>
        <w:pPrChange w:id="47" w:author="Terence Sloan" w:date="2023-09-07T10:30:00Z">
          <w:pPr>
            <w:numPr>
              <w:numId w:val="1"/>
            </w:numPr>
            <w:ind w:left="705" w:hanging="360"/>
          </w:pPr>
        </w:pPrChange>
      </w:pPr>
    </w:p>
    <w:p w14:paraId="43210EFB" w14:textId="430C21DD" w:rsidR="00C41B22" w:rsidRDefault="008D3883">
      <w:pPr>
        <w:numPr>
          <w:ilvl w:val="0"/>
          <w:numId w:val="1"/>
        </w:numPr>
        <w:ind w:hanging="360"/>
        <w:rPr>
          <w:ins w:id="48" w:author="Terence Sloan" w:date="2023-09-07T10:30:00Z"/>
        </w:rPr>
      </w:pPr>
      <w:r>
        <w:t xml:space="preserve">However, we do not expect many users to run the software themselves; rather they will access an instance of the software that we will run on their behalf. </w:t>
      </w:r>
    </w:p>
    <w:p w14:paraId="437C0083" w14:textId="4517FE17" w:rsidR="00622D16" w:rsidRDefault="00622D16">
      <w:pPr>
        <w:numPr>
          <w:ilvl w:val="0"/>
          <w:numId w:val="1"/>
        </w:numPr>
        <w:ind w:hanging="360"/>
      </w:pPr>
      <w:ins w:id="49" w:author="Terence Sloan" w:date="2023-09-07T10:30:00Z">
        <w:r>
          <w:t>There is a client library that enable users to interact with the Lasair API.</w:t>
        </w:r>
      </w:ins>
    </w:p>
    <w:p w14:paraId="66489470" w14:textId="77777777" w:rsidR="00C41B22" w:rsidRDefault="008D3883">
      <w:pPr>
        <w:numPr>
          <w:ilvl w:val="0"/>
          <w:numId w:val="1"/>
        </w:numPr>
        <w:spacing w:after="43"/>
        <w:ind w:hanging="360"/>
      </w:pPr>
      <w:r>
        <w:t xml:space="preserve">The system presents as a website at which filters and queries can be built by users; these can be executed in "pull" mode where a user (or API) makes a request, or where interesting observations are "pushed" to the user as soon as possible. </w:t>
      </w:r>
    </w:p>
    <w:p w14:paraId="0973840D" w14:textId="77777777" w:rsidR="00C41B22" w:rsidRDefault="008D3883">
      <w:pPr>
        <w:spacing w:after="0" w:line="259" w:lineRule="auto"/>
        <w:ind w:left="-5" w:hanging="10"/>
      </w:pPr>
      <w:r>
        <w:rPr>
          <w:color w:val="2E5496"/>
          <w:sz w:val="26"/>
        </w:rPr>
        <w:t xml:space="preserve">How will you support those who use your software? </w:t>
      </w:r>
    </w:p>
    <w:p w14:paraId="2F9DA7C3" w14:textId="0867AF07" w:rsidR="00C41B22" w:rsidRDefault="008D3883">
      <w:pPr>
        <w:numPr>
          <w:ilvl w:val="0"/>
          <w:numId w:val="1"/>
        </w:numPr>
        <w:ind w:hanging="360"/>
      </w:pPr>
      <w:r>
        <w:lastRenderedPageBreak/>
        <w:t xml:space="preserve">We </w:t>
      </w:r>
      <w:ins w:id="50" w:author="Terence Sloan" w:date="2023-09-07T10:30:00Z">
        <w:r w:rsidR="00622D16">
          <w:t xml:space="preserve">have </w:t>
        </w:r>
      </w:ins>
      <w:del w:id="51" w:author="Terence Sloan" w:date="2023-09-07T10:30:00Z">
        <w:r w:rsidDel="00622D16">
          <w:delText xml:space="preserve">will </w:delText>
        </w:r>
      </w:del>
      <w:r>
        <w:t>buil</w:t>
      </w:r>
      <w:ins w:id="52" w:author="Terence Sloan" w:date="2023-09-07T10:30:00Z">
        <w:r w:rsidR="00622D16">
          <w:t>t</w:t>
        </w:r>
      </w:ins>
      <w:del w:id="53" w:author="Terence Sloan" w:date="2023-09-07T10:30:00Z">
        <w:r w:rsidDel="00622D16">
          <w:delText>d</w:delText>
        </w:r>
      </w:del>
      <w:r>
        <w:t xml:space="preserve"> documentation in many forms: quickstart, how-to as text and video, FAQ, etc. </w:t>
      </w:r>
    </w:p>
    <w:p w14:paraId="4E39B0CA" w14:textId="7AAE76FC" w:rsidR="00C41B22" w:rsidRDefault="008D3883">
      <w:pPr>
        <w:numPr>
          <w:ilvl w:val="0"/>
          <w:numId w:val="1"/>
        </w:numPr>
        <w:ind w:hanging="360"/>
      </w:pPr>
      <w:r>
        <w:t>Channels available to users</w:t>
      </w:r>
      <w:ins w:id="54" w:author="Terence Sloan" w:date="2023-09-07T10:32:00Z">
        <w:r w:rsidR="001D16C2">
          <w:t xml:space="preserve">  are </w:t>
        </w:r>
      </w:ins>
      <w:del w:id="55" w:author="Terence Sloan" w:date="2023-09-07T10:32:00Z">
        <w:r w:rsidDel="001D16C2">
          <w:delText xml:space="preserve"> will be</w:delText>
        </w:r>
      </w:del>
      <w:r>
        <w:t xml:space="preserve">: email to </w:t>
      </w:r>
      <w:ins w:id="56" w:author="Terence Sloan" w:date="2023-09-07T10:31:00Z">
        <w:r w:rsidR="00622D16">
          <w:t xml:space="preserve">Lasair </w:t>
        </w:r>
      </w:ins>
      <w:r>
        <w:t xml:space="preserve">helpdesk, </w:t>
      </w:r>
      <w:del w:id="57" w:author="Terence Sloan" w:date="2023-09-07T10:31:00Z">
        <w:r w:rsidDel="00622D16">
          <w:delText>Slack channel, github issues</w:delText>
        </w:r>
      </w:del>
      <w:ins w:id="58" w:author="Terence Sloan" w:date="2023-09-07T10:31:00Z">
        <w:r w:rsidR="00622D16">
          <w:t xml:space="preserve"> and the Rubin Community forum.  </w:t>
        </w:r>
      </w:ins>
      <w:r>
        <w:t xml:space="preserve"> </w:t>
      </w:r>
      <w:ins w:id="59" w:author="Terence Sloan" w:date="2023-09-07T10:31:00Z">
        <w:r w:rsidR="00622D16">
          <w:t xml:space="preserve">The preferred route is the </w:t>
        </w:r>
      </w:ins>
      <w:ins w:id="60" w:author="Terence Sloan" w:date="2023-09-07T10:32:00Z">
        <w:r w:rsidR="00622D16">
          <w:t>latter.</w:t>
        </w:r>
      </w:ins>
    </w:p>
    <w:p w14:paraId="16402421" w14:textId="62CD5758" w:rsidR="00C41B22" w:rsidRDefault="008D3883">
      <w:pPr>
        <w:numPr>
          <w:ilvl w:val="0"/>
          <w:numId w:val="1"/>
        </w:numPr>
        <w:spacing w:after="43"/>
        <w:ind w:hanging="360"/>
      </w:pPr>
      <w:r>
        <w:t xml:space="preserve">Those who have accounts with Lasair </w:t>
      </w:r>
      <w:ins w:id="61" w:author="Terence Sloan" w:date="2023-09-07T10:32:00Z">
        <w:r w:rsidR="001D16C2">
          <w:t>will</w:t>
        </w:r>
      </w:ins>
      <w:del w:id="62" w:author="Terence Sloan" w:date="2023-09-07T10:32:00Z">
        <w:r w:rsidDel="001D16C2">
          <w:delText>may</w:delText>
        </w:r>
      </w:del>
      <w:r>
        <w:t xml:space="preserve"> get occasional emails about upgrades / new releases. </w:t>
      </w:r>
    </w:p>
    <w:p w14:paraId="35B6CB4C" w14:textId="77777777" w:rsidR="00C41B22" w:rsidRDefault="008D3883">
      <w:pPr>
        <w:spacing w:after="0" w:line="259" w:lineRule="auto"/>
        <w:ind w:left="-5" w:hanging="10"/>
      </w:pPr>
      <w:r>
        <w:rPr>
          <w:color w:val="2E5496"/>
          <w:sz w:val="26"/>
        </w:rPr>
        <w:t xml:space="preserve">How will your software contribute to research? </w:t>
      </w:r>
    </w:p>
    <w:p w14:paraId="40A1FD1F" w14:textId="6721F0E7" w:rsidR="00C41B22" w:rsidRDefault="008D3883">
      <w:pPr>
        <w:numPr>
          <w:ilvl w:val="0"/>
          <w:numId w:val="1"/>
        </w:numPr>
        <w:ind w:hanging="360"/>
      </w:pPr>
      <w:r>
        <w:t>The Lasair system will enable astronomers to get what they want from a billion</w:t>
      </w:r>
      <w:ins w:id="63" w:author="Terence Sloan" w:date="2023-09-07T10:33:00Z">
        <w:r w:rsidR="001D16C2">
          <w:t xml:space="preserve"> </w:t>
        </w:r>
      </w:ins>
      <w:r>
        <w:t xml:space="preserve">dollar science </w:t>
      </w:r>
      <w:ins w:id="64" w:author="Terence Sloan" w:date="2023-09-07T10:33:00Z">
        <w:r w:rsidR="001D16C2">
          <w:t>survey</w:t>
        </w:r>
      </w:ins>
      <w:del w:id="65" w:author="Terence Sloan" w:date="2023-09-07T10:33:00Z">
        <w:r w:rsidDel="001D16C2">
          <w:delText>project</w:delText>
        </w:r>
      </w:del>
      <w:r>
        <w:t xml:space="preserve"> (LSST), by filtering and storing the firehose of data. </w:t>
      </w:r>
    </w:p>
    <w:p w14:paraId="2178784A" w14:textId="1C23C714" w:rsidR="00C41B22" w:rsidRDefault="008D3883">
      <w:pPr>
        <w:numPr>
          <w:ilvl w:val="0"/>
          <w:numId w:val="1"/>
        </w:numPr>
        <w:spacing w:after="43"/>
        <w:ind w:hanging="360"/>
      </w:pPr>
      <w:r>
        <w:t>Specifically, Lasair will improve understanding of supernovae, active galaxies, stellar ou</w:t>
      </w:r>
      <w:ins w:id="66" w:author="Terence Sloan" w:date="2023-09-07T10:33:00Z">
        <w:r w:rsidR="001D16C2">
          <w:t>t</w:t>
        </w:r>
      </w:ins>
      <w:del w:id="67" w:author="Terence Sloan" w:date="2023-09-07T10:33:00Z">
        <w:r w:rsidDel="001D16C2">
          <w:delText>r</w:delText>
        </w:r>
      </w:del>
      <w:r>
        <w:t xml:space="preserve">bursts, planet formation, and solar system objects. </w:t>
      </w:r>
    </w:p>
    <w:p w14:paraId="25AB632F" w14:textId="77777777" w:rsidR="00C41B22" w:rsidRDefault="008D3883">
      <w:pPr>
        <w:spacing w:after="0" w:line="259" w:lineRule="auto"/>
        <w:ind w:left="-5" w:hanging="10"/>
      </w:pPr>
      <w:r>
        <w:rPr>
          <w:color w:val="2E5496"/>
          <w:sz w:val="26"/>
        </w:rPr>
        <w:t xml:space="preserve">How will your software relate to other research objects? </w:t>
      </w:r>
    </w:p>
    <w:p w14:paraId="3B08D3AC" w14:textId="77777777" w:rsidR="00C41B22" w:rsidRDefault="008D3883">
      <w:pPr>
        <w:numPr>
          <w:ilvl w:val="0"/>
          <w:numId w:val="1"/>
        </w:numPr>
        <w:ind w:hanging="360"/>
      </w:pPr>
      <w:r>
        <w:t xml:space="preserve">Lasair is useful only because it consumes an astronomical survey (ZTF, LSST), which is itself a large software infrastructure combined with a large telescope. </w:t>
      </w:r>
    </w:p>
    <w:p w14:paraId="4364647E" w14:textId="6EF43B76" w:rsidR="001D16C2" w:rsidRDefault="008D3883">
      <w:pPr>
        <w:numPr>
          <w:ilvl w:val="0"/>
          <w:numId w:val="1"/>
        </w:numPr>
        <w:spacing w:after="0" w:line="251" w:lineRule="auto"/>
        <w:ind w:hanging="360"/>
        <w:rPr>
          <w:ins w:id="68" w:author="Terence Sloan" w:date="2023-09-07T10:34:00Z"/>
        </w:rPr>
      </w:pPr>
      <w:commentRangeStart w:id="69"/>
      <w:r>
        <w:t xml:space="preserve">Lasair </w:t>
      </w:r>
      <w:ins w:id="70" w:author="Terence Sloan" w:date="2023-09-07T10:34:00Z">
        <w:r w:rsidR="001D16C2">
          <w:t>wa</w:t>
        </w:r>
      </w:ins>
      <w:del w:id="71" w:author="Terence Sloan" w:date="2023-09-07T10:34:00Z">
        <w:r w:rsidDel="001D16C2">
          <w:delText>i</w:delText>
        </w:r>
      </w:del>
      <w:r>
        <w:t xml:space="preserve">s </w:t>
      </w:r>
      <w:ins w:id="72" w:author="Terence Sloan" w:date="2023-09-07T10:34:00Z">
        <w:r w:rsidR="001D16C2">
          <w:t xml:space="preserve">originally </w:t>
        </w:r>
      </w:ins>
      <w:r>
        <w:t xml:space="preserve">described in Smith, Williams, et. al,  https://iopscience.iop.org/article/10.3847/2515-5172/ab020f </w:t>
      </w:r>
      <w:commentRangeEnd w:id="69"/>
      <w:r w:rsidR="001D16C2">
        <w:rPr>
          <w:rStyle w:val="CommentReference"/>
        </w:rPr>
        <w:commentReference w:id="69"/>
      </w:r>
    </w:p>
    <w:p w14:paraId="4DCEFA52" w14:textId="7283610C" w:rsidR="001D16C2" w:rsidRDefault="001D16C2" w:rsidP="001D16C2">
      <w:pPr>
        <w:numPr>
          <w:ilvl w:val="0"/>
          <w:numId w:val="1"/>
        </w:numPr>
        <w:spacing w:after="0" w:line="251" w:lineRule="auto"/>
        <w:ind w:hanging="360"/>
        <w:rPr>
          <w:ins w:id="73" w:author="Terence Sloan" w:date="2023-09-07T10:34:00Z"/>
        </w:rPr>
      </w:pPr>
      <w:ins w:id="74" w:author="Terence Sloan" w:date="2023-09-07T10:35:00Z">
        <w:r>
          <w:t xml:space="preserve">The software is described in </w:t>
        </w:r>
        <w:r w:rsidRPr="001D16C2">
          <w:t>https://lasair.readthedocs.io/</w:t>
        </w:r>
        <w:r>
          <w:t>.</w:t>
        </w:r>
      </w:ins>
    </w:p>
    <w:p w14:paraId="5CAD3FE7" w14:textId="7D700724" w:rsidR="00C41B22" w:rsidRDefault="008D3883" w:rsidP="001D16C2">
      <w:pPr>
        <w:numPr>
          <w:ilvl w:val="0"/>
          <w:numId w:val="1"/>
        </w:numPr>
        <w:spacing w:after="0" w:line="251" w:lineRule="auto"/>
        <w:ind w:hanging="360"/>
      </w:pPr>
      <w:r>
        <w:rPr>
          <w:color w:val="2E5496"/>
          <w:sz w:val="26"/>
        </w:rPr>
        <w:t xml:space="preserve">How will you measure your software's contribution to research? </w:t>
      </w:r>
    </w:p>
    <w:p w14:paraId="7D7979A0" w14:textId="3CB8A8A0" w:rsidR="00C41B22" w:rsidRDefault="008D3883">
      <w:pPr>
        <w:numPr>
          <w:ilvl w:val="0"/>
          <w:numId w:val="1"/>
        </w:numPr>
        <w:ind w:hanging="360"/>
      </w:pPr>
      <w:r>
        <w:t xml:space="preserve">The </w:t>
      </w:r>
      <w:ins w:id="75" w:author="Terence Sloan" w:date="2023-09-07T10:40:00Z">
        <w:r w:rsidR="001D16C2">
          <w:t xml:space="preserve">Readthedocs at its front page </w:t>
        </w:r>
      </w:ins>
      <w:del w:id="76" w:author="Terence Sloan" w:date="2023-09-07T10:40:00Z">
        <w:r w:rsidDel="001D16C2">
          <w:delText>web page</w:delText>
        </w:r>
      </w:del>
      <w:r>
        <w:t xml:space="preserve"> asks users “If you make use of this, please cite our paper:…” </w:t>
      </w:r>
    </w:p>
    <w:p w14:paraId="383BE0DE" w14:textId="77777777" w:rsidR="00C41B22" w:rsidRDefault="008D3883">
      <w:pPr>
        <w:numPr>
          <w:ilvl w:val="0"/>
          <w:numId w:val="1"/>
        </w:numPr>
        <w:spacing w:after="48"/>
        <w:ind w:hanging="360"/>
      </w:pPr>
      <w:commentRangeStart w:id="77"/>
      <w:r>
        <w:t xml:space="preserve">The web page also asks users “If you use this service for science, please use the Acknowledgment at the bottom of this page.” </w:t>
      </w:r>
      <w:commentRangeEnd w:id="77"/>
      <w:r w:rsidR="001D16C2">
        <w:rPr>
          <w:rStyle w:val="CommentReference"/>
        </w:rPr>
        <w:commentReference w:id="77"/>
      </w:r>
    </w:p>
    <w:p w14:paraId="6C2E744B" w14:textId="77777777" w:rsidR="00C41B22" w:rsidRDefault="008D3883">
      <w:pPr>
        <w:spacing w:after="0" w:line="259" w:lineRule="auto"/>
        <w:ind w:left="-5" w:hanging="10"/>
      </w:pPr>
      <w:r>
        <w:rPr>
          <w:color w:val="2E5496"/>
          <w:sz w:val="26"/>
        </w:rPr>
        <w:t xml:space="preserve">Where will you deposit your software to guarantee its long-term availability? </w:t>
      </w:r>
    </w:p>
    <w:p w14:paraId="4D3064AB" w14:textId="64AA1B10" w:rsidR="00C41B22" w:rsidRDefault="008D3883">
      <w:pPr>
        <w:numPr>
          <w:ilvl w:val="0"/>
          <w:numId w:val="1"/>
        </w:numPr>
        <w:spacing w:after="43"/>
        <w:ind w:hanging="360"/>
        <w:rPr>
          <w:ins w:id="78" w:author="Terence Sloan" w:date="2023-09-07T10:41:00Z"/>
        </w:rPr>
      </w:pPr>
      <w:r>
        <w:t xml:space="preserve">The scripts that can configure and deploy an instance of Lasair, </w:t>
      </w:r>
      <w:ins w:id="79" w:author="Terence Sloan" w:date="2023-09-07T10:41:00Z">
        <w:r w:rsidR="001D16C2">
          <w:t xml:space="preserve">are </w:t>
        </w:r>
      </w:ins>
      <w:del w:id="80" w:author="Terence Sloan" w:date="2023-09-07T10:41:00Z">
        <w:r w:rsidDel="001D16C2">
          <w:delText>on</w:delText>
        </w:r>
      </w:del>
      <w:r>
        <w:t xml:space="preserve"> held on the third</w:t>
      </w:r>
      <w:ins w:id="81" w:author="Terence Sloan" w:date="2023-09-07T10:40:00Z">
        <w:r w:rsidR="001D16C2">
          <w:t xml:space="preserve"> </w:t>
        </w:r>
      </w:ins>
      <w:r>
        <w:t xml:space="preserve">party GitHub service, which we expect will persist for the long term, due to the volume of important software that it hosts.  </w:t>
      </w:r>
    </w:p>
    <w:p w14:paraId="5881FCF1" w14:textId="6247E0A3" w:rsidR="00C76267" w:rsidDel="00674C88" w:rsidRDefault="00C76267" w:rsidP="00674C88">
      <w:pPr>
        <w:spacing w:after="43"/>
        <w:ind w:left="0" w:firstLine="0"/>
        <w:rPr>
          <w:del w:id="82" w:author="Terence Sloan" w:date="2023-10-12T09:32:00Z"/>
        </w:rPr>
      </w:pPr>
    </w:p>
    <w:p w14:paraId="5613BD3B" w14:textId="77777777" w:rsidR="00674C88" w:rsidRDefault="008D3883" w:rsidP="00674C88">
      <w:pPr>
        <w:spacing w:after="43"/>
        <w:ind w:left="0" w:firstLine="0"/>
      </w:pPr>
      <w:del w:id="83" w:author="Terence Sloan" w:date="2023-10-12T09:32:00Z">
        <w:r w:rsidDel="00674C88">
          <w:rPr>
            <w:color w:val="2E5496"/>
            <w:sz w:val="26"/>
          </w:rPr>
          <w:delText xml:space="preserve"> </w:delText>
        </w:r>
      </w:del>
    </w:p>
    <w:p w14:paraId="3CC2DEC2" w14:textId="77777777" w:rsidR="00E309D7" w:rsidRDefault="00E309D7" w:rsidP="00674C88">
      <w:pPr>
        <w:spacing w:after="43"/>
        <w:ind w:left="0" w:firstLine="0"/>
      </w:pPr>
    </w:p>
    <w:p w14:paraId="4E4F70C0" w14:textId="49A828A3" w:rsidR="00674C88" w:rsidRDefault="00E309D7" w:rsidP="00674C88">
      <w:pPr>
        <w:spacing w:after="43"/>
        <w:ind w:left="0" w:firstLine="0"/>
      </w:pPr>
      <w:r w:rsidRPr="00E309D7">
        <w:t>RDO-41</w:t>
      </w:r>
      <w:r>
        <w:t xml:space="preserve"> “Manual for In-kind Contributors and Recipients” Coding guidelines</w:t>
      </w:r>
    </w:p>
    <w:p w14:paraId="58A55A4D" w14:textId="685B59CC" w:rsidR="00674C88" w:rsidRDefault="002579F2" w:rsidP="00674C88">
      <w:pPr>
        <w:spacing w:after="43"/>
        <w:ind w:left="0" w:firstLine="0"/>
      </w:pPr>
      <w:ins w:id="84" w:author="Terence Sloan" w:date="2023-10-12T09:59:00Z">
        <w:r>
          <w:t>RDO-41 states that a</w:t>
        </w:r>
      </w:ins>
      <w:del w:id="85" w:author="Terence Sloan" w:date="2023-10-12T09:59:00Z">
        <w:r w:rsidR="00674C88" w:rsidDel="002579F2">
          <w:delText>A</w:delText>
        </w:r>
      </w:del>
      <w:r w:rsidR="00674C88">
        <w:t>t minimum, and in the absence of further local coding guidelines, software developed as a Rubin LSST in-kind contribution should</w:t>
      </w:r>
      <w:r w:rsidR="00674C88">
        <w:t xml:space="preserve"> do the following</w:t>
      </w:r>
      <w:r w:rsidR="00674C88">
        <w:t>:</w:t>
      </w:r>
    </w:p>
    <w:p w14:paraId="72F77589" w14:textId="1A65012F" w:rsidR="00674C88" w:rsidRDefault="00674C88" w:rsidP="00674C88">
      <w:pPr>
        <w:spacing w:after="43"/>
        <w:ind w:left="0" w:firstLine="0"/>
      </w:pPr>
    </w:p>
    <w:p w14:paraId="2D1EBAB8" w14:textId="77777777" w:rsidR="00674C88" w:rsidRDefault="00674C88" w:rsidP="00674C88">
      <w:pPr>
        <w:pStyle w:val="ListParagraph"/>
        <w:numPr>
          <w:ilvl w:val="0"/>
          <w:numId w:val="2"/>
        </w:numPr>
        <w:spacing w:after="43"/>
      </w:pPr>
      <w:r>
        <w:t xml:space="preserve">Be designed in collaboration with the recipients, following the recipients’ standard practices. </w:t>
      </w:r>
    </w:p>
    <w:p w14:paraId="2FEB17A8" w14:textId="56C30878" w:rsidR="00674C88" w:rsidRDefault="00674C88" w:rsidP="00674C88">
      <w:pPr>
        <w:pStyle w:val="ListParagraph"/>
        <w:numPr>
          <w:ilvl w:val="1"/>
          <w:numId w:val="2"/>
        </w:numPr>
        <w:spacing w:after="43"/>
        <w:rPr>
          <w:ins w:id="86" w:author="Terence Sloan" w:date="2023-10-12T10:21:00Z"/>
        </w:rPr>
      </w:pPr>
      <w:r>
        <w:t>Use cases, algorithm choices, interfaces (to other packages and target datasets), and (as needed) code structure should all be discussed using the recipients’ communication channels (e.g. LSSTC Slack, recipient Jira or GitHub, working group meetings, etc).</w:t>
      </w:r>
    </w:p>
    <w:p w14:paraId="1328C9B9" w14:textId="4CADFF67" w:rsidR="002519D6" w:rsidRDefault="002519D6" w:rsidP="002519D6">
      <w:pPr>
        <w:spacing w:after="43"/>
        <w:rPr>
          <w:ins w:id="87" w:author="Terence Sloan" w:date="2023-10-12T09:42:00Z"/>
        </w:rPr>
        <w:pPrChange w:id="88" w:author="Terence Sloan" w:date="2023-10-12T10:21:00Z">
          <w:pPr>
            <w:pStyle w:val="ListParagraph"/>
            <w:numPr>
              <w:ilvl w:val="1"/>
              <w:numId w:val="2"/>
            </w:numPr>
            <w:spacing w:after="43"/>
            <w:ind w:left="1440" w:hanging="360"/>
          </w:pPr>
        </w:pPrChange>
      </w:pPr>
      <w:ins w:id="89" w:author="Terence Sloan" w:date="2023-10-12T10:21:00Z">
        <w:r>
          <w:t>User meetings see wiki page</w:t>
        </w:r>
      </w:ins>
      <w:ins w:id="90" w:author="Terence Sloan" w:date="2023-10-12T10:22:00Z">
        <w:r>
          <w:t>s</w:t>
        </w:r>
      </w:ins>
      <w:ins w:id="91" w:author="Terence Sloan" w:date="2023-10-12T10:21:00Z">
        <w:r>
          <w:t xml:space="preserve"> for the previous meetings.</w:t>
        </w:r>
      </w:ins>
    </w:p>
    <w:p w14:paraId="0E987AD8" w14:textId="49DBB384" w:rsidR="00E309D7" w:rsidRDefault="00E309D7" w:rsidP="00E309D7">
      <w:pPr>
        <w:pStyle w:val="ListParagraph"/>
        <w:spacing w:after="43"/>
        <w:ind w:firstLine="0"/>
        <w:pPrChange w:id="92" w:author="Terence Sloan" w:date="2023-10-12T09:42:00Z">
          <w:pPr>
            <w:pStyle w:val="ListParagraph"/>
            <w:numPr>
              <w:ilvl w:val="1"/>
              <w:numId w:val="2"/>
            </w:numPr>
            <w:spacing w:after="43"/>
            <w:ind w:left="1440" w:hanging="360"/>
          </w:pPr>
        </w:pPrChange>
      </w:pPr>
    </w:p>
    <w:p w14:paraId="7A723F8F" w14:textId="77777777" w:rsidR="00674C88" w:rsidRDefault="00674C88" w:rsidP="00674C88">
      <w:pPr>
        <w:pStyle w:val="ListParagraph"/>
        <w:numPr>
          <w:ilvl w:val="0"/>
          <w:numId w:val="2"/>
        </w:numPr>
        <w:spacing w:after="43"/>
      </w:pPr>
      <w:r>
        <w:lastRenderedPageBreak/>
        <w:t xml:space="preserve">Be developed collaboratively, in a shared version-controlled repository accessible to the recipient group, such that the recipients can follow progress, comment and query, and make contributions of their own. </w:t>
      </w:r>
    </w:p>
    <w:p w14:paraId="23AD10EB" w14:textId="77777777" w:rsidR="00674C88" w:rsidRDefault="00674C88" w:rsidP="00674C88">
      <w:pPr>
        <w:pStyle w:val="ListParagraph"/>
        <w:numPr>
          <w:ilvl w:val="1"/>
          <w:numId w:val="2"/>
        </w:numPr>
        <w:spacing w:after="43"/>
      </w:pPr>
      <w:r>
        <w:t>Commits should represent atomic (i.e. small and indivisibl</w:t>
      </w:r>
      <w:r>
        <w:t>e) changes in functionality.</w:t>
      </w:r>
    </w:p>
    <w:p w14:paraId="236A6CB1" w14:textId="77777777" w:rsidR="00674C88" w:rsidRDefault="00674C88" w:rsidP="00674C88">
      <w:pPr>
        <w:pStyle w:val="ListParagraph"/>
        <w:numPr>
          <w:ilvl w:val="1"/>
          <w:numId w:val="2"/>
        </w:numPr>
        <w:spacing w:after="43"/>
      </w:pPr>
      <w:r>
        <w:t>The code should compile, and its tests should pass, bef</w:t>
      </w:r>
      <w:r>
        <w:t>ore the change is committed.</w:t>
      </w:r>
    </w:p>
    <w:p w14:paraId="7859951C" w14:textId="77777777" w:rsidR="002579F2" w:rsidRDefault="00674C88" w:rsidP="00674C88">
      <w:pPr>
        <w:pStyle w:val="ListParagraph"/>
        <w:numPr>
          <w:ilvl w:val="1"/>
          <w:numId w:val="2"/>
        </w:numPr>
        <w:spacing w:after="43"/>
        <w:rPr>
          <w:ins w:id="93" w:author="Terence Sloan" w:date="2023-10-12T09:58:00Z"/>
        </w:rPr>
      </w:pPr>
      <w:r>
        <w:t xml:space="preserve">The commit message should be an informative summary of the change. </w:t>
      </w:r>
    </w:p>
    <w:p w14:paraId="71214437" w14:textId="12E7F65E" w:rsidR="00674C88" w:rsidRDefault="00674C88" w:rsidP="00674C88">
      <w:pPr>
        <w:pStyle w:val="ListParagraph"/>
        <w:numPr>
          <w:ilvl w:val="1"/>
          <w:numId w:val="2"/>
        </w:numPr>
        <w:spacing w:after="43"/>
      </w:pPr>
      <w:del w:id="94" w:author="Terence Sloan" w:date="2023-10-12T09:58:00Z">
        <w:r w:rsidDel="002579F2">
          <w:delText xml:space="preserve">d. </w:delText>
        </w:r>
      </w:del>
      <w:r>
        <w:t>Pull requests should be limited to a single feature, and code review practices should be agreed in advance with the recipients (e.g. t</w:t>
      </w:r>
      <w:r>
        <w:t>o prevent reviewer overload)</w:t>
      </w:r>
    </w:p>
    <w:p w14:paraId="0FB63F56" w14:textId="77777777" w:rsidR="002579F2" w:rsidRDefault="00674C88" w:rsidP="00674C88">
      <w:pPr>
        <w:pStyle w:val="ListParagraph"/>
        <w:numPr>
          <w:ilvl w:val="1"/>
          <w:numId w:val="2"/>
        </w:numPr>
        <w:spacing w:after="43"/>
        <w:rPr>
          <w:ins w:id="95" w:author="Terence Sloan" w:date="2023-10-12T09:58:00Z"/>
        </w:rPr>
      </w:pPr>
      <w:r>
        <w:t xml:space="preserve">New contributors should be encouraged and assisted, as a way of ensuring the maintenance and reusability of the code. </w:t>
      </w:r>
    </w:p>
    <w:p w14:paraId="6A2F508A" w14:textId="4023E44E" w:rsidR="00674C88" w:rsidRDefault="00674C88" w:rsidP="00674C88">
      <w:pPr>
        <w:pStyle w:val="ListParagraph"/>
        <w:numPr>
          <w:ilvl w:val="1"/>
          <w:numId w:val="2"/>
        </w:numPr>
        <w:spacing w:after="43"/>
        <w:rPr>
          <w:ins w:id="96" w:author="Terence Sloan" w:date="2023-10-12T09:58:00Z"/>
        </w:rPr>
      </w:pPr>
      <w:del w:id="97" w:author="Terence Sloan" w:date="2023-10-12T09:58:00Z">
        <w:r w:rsidDel="002579F2">
          <w:delText xml:space="preserve">f. </w:delText>
        </w:r>
      </w:del>
      <w:r>
        <w:t>Ideally the repository should be open (i.e. publicly visible or available to the Rubin Community) or, as a minimum accessible to the recipient group(s) during package development. One of these must be agreed on with the recipient(s) and noted in the</w:t>
      </w:r>
      <w:r>
        <w:t xml:space="preserve"> </w:t>
      </w:r>
      <w:r w:rsidRPr="00674C88">
        <w:t>contribution work plan.</w:t>
      </w:r>
      <w:r>
        <w:t xml:space="preserve"> </w:t>
      </w:r>
    </w:p>
    <w:p w14:paraId="3BFA5CAD" w14:textId="4A2BE2AA" w:rsidR="002579F2" w:rsidRDefault="002579F2" w:rsidP="002579F2">
      <w:pPr>
        <w:pStyle w:val="ListParagraph"/>
        <w:spacing w:after="43"/>
        <w:ind w:left="1440" w:firstLine="0"/>
        <w:rPr>
          <w:ins w:id="98" w:author="Terence Sloan" w:date="2023-10-12T10:23:00Z"/>
        </w:rPr>
        <w:pPrChange w:id="99" w:author="Terence Sloan" w:date="2023-10-12T09:58:00Z">
          <w:pPr>
            <w:pStyle w:val="ListParagraph"/>
            <w:numPr>
              <w:ilvl w:val="1"/>
              <w:numId w:val="2"/>
            </w:numPr>
            <w:spacing w:after="43"/>
            <w:ind w:left="1440" w:hanging="360"/>
          </w:pPr>
        </w:pPrChange>
      </w:pPr>
    </w:p>
    <w:p w14:paraId="10A38235" w14:textId="7F2847F8" w:rsidR="002519D6" w:rsidRDefault="002519D6" w:rsidP="002579F2">
      <w:pPr>
        <w:pStyle w:val="ListParagraph"/>
        <w:spacing w:after="43"/>
        <w:ind w:left="1440" w:firstLine="0"/>
        <w:rPr>
          <w:ins w:id="100" w:author="Terence Sloan" w:date="2023-10-12T10:23:00Z"/>
        </w:rPr>
        <w:pPrChange w:id="101" w:author="Terence Sloan" w:date="2023-10-12T09:58:00Z">
          <w:pPr>
            <w:pStyle w:val="ListParagraph"/>
            <w:numPr>
              <w:ilvl w:val="1"/>
              <w:numId w:val="2"/>
            </w:numPr>
            <w:spacing w:after="43"/>
            <w:ind w:left="1440" w:hanging="360"/>
          </w:pPr>
        </w:pPrChange>
      </w:pPr>
      <w:ins w:id="102" w:author="Terence Sloan" w:date="2023-10-12T10:23:00Z">
        <w:r>
          <w:t xml:space="preserve">See previous question above repo </w:t>
        </w:r>
        <w:r>
          <w:fldChar w:fldCharType="begin"/>
        </w:r>
        <w:r>
          <w:instrText xml:space="preserve"> HYPERLINK "</w:instrText>
        </w:r>
        <w:r>
          <w:instrText>https://github.com/lsstuk/lasair-lsst and lasair4</w:instrText>
        </w:r>
        <w:r>
          <w:instrText xml:space="preserve">" </w:instrText>
        </w:r>
        <w:r>
          <w:fldChar w:fldCharType="separate"/>
        </w:r>
        <w:r w:rsidRPr="004401AF">
          <w:rPr>
            <w:rStyle w:val="Hyperlink"/>
          </w:rPr>
          <w:t>https://github.com/lsstuk/lasair-lsst and lasair4</w:t>
        </w:r>
        <w:r>
          <w:fldChar w:fldCharType="end"/>
        </w:r>
        <w:r>
          <w:t xml:space="preserve"> </w:t>
        </w:r>
      </w:ins>
    </w:p>
    <w:p w14:paraId="475DFF43" w14:textId="36AED4A9" w:rsidR="002519D6" w:rsidRDefault="002519D6" w:rsidP="002579F2">
      <w:pPr>
        <w:pStyle w:val="ListParagraph"/>
        <w:spacing w:after="43"/>
        <w:ind w:left="1440" w:firstLine="0"/>
        <w:rPr>
          <w:ins w:id="103" w:author="Terence Sloan" w:date="2023-10-12T10:24:00Z"/>
        </w:rPr>
        <w:pPrChange w:id="104" w:author="Terence Sloan" w:date="2023-10-12T09:58:00Z">
          <w:pPr>
            <w:pStyle w:val="ListParagraph"/>
            <w:numPr>
              <w:ilvl w:val="1"/>
              <w:numId w:val="2"/>
            </w:numPr>
            <w:spacing w:after="43"/>
            <w:ind w:left="1440" w:hanging="360"/>
          </w:pPr>
        </w:pPrChange>
      </w:pPr>
      <w:ins w:id="105" w:author="Terence Sloan" w:date="2023-10-12T10:23:00Z">
        <w:r>
          <w:t>See /tests for the various tests.</w:t>
        </w:r>
      </w:ins>
    </w:p>
    <w:p w14:paraId="56B63966" w14:textId="07A33123" w:rsidR="002519D6" w:rsidRDefault="002519D6" w:rsidP="002519D6">
      <w:pPr>
        <w:pStyle w:val="ListParagraph"/>
        <w:spacing w:after="43"/>
        <w:ind w:left="1440" w:firstLine="0"/>
        <w:rPr>
          <w:ins w:id="106" w:author="Terence Sloan" w:date="2023-10-12T10:24:00Z"/>
        </w:rPr>
        <w:pPrChange w:id="107" w:author="Terence Sloan" w:date="2023-10-12T10:24:00Z">
          <w:pPr>
            <w:pStyle w:val="ListParagraph"/>
            <w:numPr>
              <w:ilvl w:val="1"/>
              <w:numId w:val="2"/>
            </w:numPr>
            <w:spacing w:after="43"/>
            <w:ind w:left="1440" w:hanging="360"/>
          </w:pPr>
        </w:pPrChange>
      </w:pPr>
      <w:ins w:id="108" w:author="Terence Sloan" w:date="2023-10-12T10:24:00Z">
        <w:r>
          <w:t xml:space="preserve">PR request process see wiki page </w:t>
        </w:r>
      </w:ins>
    </w:p>
    <w:p w14:paraId="1AA0B36E" w14:textId="786D4995" w:rsidR="002519D6" w:rsidRDefault="002519D6" w:rsidP="002519D6">
      <w:pPr>
        <w:pStyle w:val="ListParagraph"/>
        <w:spacing w:after="43"/>
        <w:ind w:left="1440" w:firstLine="0"/>
        <w:rPr>
          <w:ins w:id="109" w:author="Terence Sloan" w:date="2023-10-12T10:23:00Z"/>
        </w:rPr>
        <w:pPrChange w:id="110" w:author="Terence Sloan" w:date="2023-10-12T10:24:00Z">
          <w:pPr>
            <w:pStyle w:val="ListParagraph"/>
            <w:numPr>
              <w:ilvl w:val="1"/>
              <w:numId w:val="2"/>
            </w:numPr>
            <w:spacing w:after="43"/>
            <w:ind w:left="1440" w:hanging="360"/>
          </w:pPr>
        </w:pPrChange>
      </w:pPr>
      <w:ins w:id="111" w:author="Terence Sloan" w:date="2023-10-12T10:24:00Z">
        <w:r>
          <w:t xml:space="preserve">New contributors are due soon when Adler starts </w:t>
        </w:r>
      </w:ins>
    </w:p>
    <w:p w14:paraId="45DA4EEF" w14:textId="77777777" w:rsidR="002519D6" w:rsidRDefault="002519D6" w:rsidP="002579F2">
      <w:pPr>
        <w:pStyle w:val="ListParagraph"/>
        <w:spacing w:after="43"/>
        <w:ind w:left="1440" w:firstLine="0"/>
        <w:pPrChange w:id="112" w:author="Terence Sloan" w:date="2023-10-12T09:58:00Z">
          <w:pPr>
            <w:pStyle w:val="ListParagraph"/>
            <w:numPr>
              <w:ilvl w:val="1"/>
              <w:numId w:val="2"/>
            </w:numPr>
            <w:spacing w:after="43"/>
            <w:ind w:left="1440" w:hanging="360"/>
          </w:pPr>
        </w:pPrChange>
      </w:pPr>
    </w:p>
    <w:p w14:paraId="70FE5654" w14:textId="13ACD19E" w:rsidR="00674C88" w:rsidRDefault="00674C88" w:rsidP="00674C88">
      <w:pPr>
        <w:pStyle w:val="ListParagraph"/>
        <w:numPr>
          <w:ilvl w:val="0"/>
          <w:numId w:val="2"/>
        </w:numPr>
        <w:spacing w:after="43"/>
        <w:rPr>
          <w:ins w:id="113" w:author="Terence Sloan" w:date="2023-10-12T10:25:00Z"/>
        </w:rPr>
      </w:pPr>
      <w:r>
        <w:t xml:space="preserve">Be packaged using common, easily used tools (such as setuptools and pip/pypi in Python, Autotools and cmake in C++, etc). </w:t>
      </w:r>
    </w:p>
    <w:p w14:paraId="67F250DF" w14:textId="561556DF" w:rsidR="002519D6" w:rsidRDefault="002519D6" w:rsidP="002519D6">
      <w:pPr>
        <w:pStyle w:val="ListParagraph"/>
        <w:spacing w:after="43"/>
        <w:ind w:firstLine="0"/>
        <w:rPr>
          <w:ins w:id="114" w:author="Terence Sloan" w:date="2023-10-12T10:25:00Z"/>
        </w:rPr>
        <w:pPrChange w:id="115" w:author="Terence Sloan" w:date="2023-10-12T10:25:00Z">
          <w:pPr>
            <w:pStyle w:val="ListParagraph"/>
            <w:numPr>
              <w:numId w:val="2"/>
            </w:numPr>
            <w:spacing w:after="43"/>
            <w:ind w:hanging="360"/>
          </w:pPr>
        </w:pPrChange>
      </w:pPr>
    </w:p>
    <w:p w14:paraId="5BDBE5B0" w14:textId="74386C3F" w:rsidR="002519D6" w:rsidRDefault="002519D6" w:rsidP="002519D6">
      <w:pPr>
        <w:pStyle w:val="ListParagraph"/>
        <w:spacing w:after="43"/>
        <w:ind w:firstLine="0"/>
        <w:rPr>
          <w:ins w:id="116" w:author="Terence Sloan" w:date="2023-10-12T10:25:00Z"/>
        </w:rPr>
      </w:pPr>
      <w:ins w:id="117" w:author="Terence Sloan" w:date="2023-10-12T10:25:00Z">
        <w:r>
          <w:t>For Lasair itself this is not the case</w:t>
        </w:r>
      </w:ins>
      <w:ins w:id="118" w:author="Terence Sloan" w:date="2023-10-12T10:26:00Z">
        <w:r>
          <w:t xml:space="preserve"> but </w:t>
        </w:r>
      </w:ins>
    </w:p>
    <w:p w14:paraId="0BB29D61" w14:textId="62F7332E" w:rsidR="002519D6" w:rsidRDefault="002519D6" w:rsidP="002519D6">
      <w:pPr>
        <w:pStyle w:val="ListParagraph"/>
        <w:spacing w:after="43"/>
        <w:ind w:firstLine="0"/>
        <w:rPr>
          <w:ins w:id="119" w:author="Terence Sloan" w:date="2023-10-12T10:25:00Z"/>
        </w:rPr>
        <w:pPrChange w:id="120" w:author="Terence Sloan" w:date="2023-10-12T10:25:00Z">
          <w:pPr>
            <w:pStyle w:val="ListParagraph"/>
            <w:numPr>
              <w:numId w:val="2"/>
            </w:numPr>
            <w:spacing w:after="43"/>
            <w:ind w:hanging="360"/>
          </w:pPr>
        </w:pPrChange>
      </w:pPr>
      <w:ins w:id="121" w:author="Terence Sloan" w:date="2023-10-12T10:25:00Z">
        <w:r>
          <w:t>The API is packaged using</w:t>
        </w:r>
      </w:ins>
      <w:ins w:id="122" w:author="Terence Sloan" w:date="2023-10-12T10:26:00Z">
        <w:r>
          <w:t xml:space="preserve"> setuptools/PyPi.</w:t>
        </w:r>
      </w:ins>
    </w:p>
    <w:p w14:paraId="57E23D8F" w14:textId="5F7DF2C8" w:rsidR="002519D6" w:rsidRDefault="002519D6" w:rsidP="002519D6">
      <w:pPr>
        <w:pStyle w:val="ListParagraph"/>
        <w:spacing w:after="43"/>
        <w:ind w:firstLine="0"/>
        <w:rPr>
          <w:ins w:id="123" w:author="Terence Sloan" w:date="2023-10-12T10:25:00Z"/>
        </w:rPr>
        <w:pPrChange w:id="124" w:author="Terence Sloan" w:date="2023-10-12T10:25:00Z">
          <w:pPr>
            <w:pStyle w:val="ListParagraph"/>
            <w:numPr>
              <w:numId w:val="2"/>
            </w:numPr>
            <w:spacing w:after="43"/>
            <w:ind w:hanging="360"/>
          </w:pPr>
        </w:pPrChange>
      </w:pPr>
      <w:ins w:id="125" w:author="Terence Sloan" w:date="2023-10-12T10:25:00Z">
        <w:r>
          <w:t>Lasair-examples is a Github repo</w:t>
        </w:r>
      </w:ins>
      <w:ins w:id="126" w:author="Terence Sloan" w:date="2023-10-12T10:26:00Z">
        <w:r>
          <w:t xml:space="preserve"> with example code in to for </w:t>
        </w:r>
      </w:ins>
      <w:ins w:id="127" w:author="Terence Sloan" w:date="2023-10-12T10:27:00Z">
        <w:r>
          <w:t xml:space="preserve">Lasair users. </w:t>
        </w:r>
      </w:ins>
    </w:p>
    <w:p w14:paraId="0C178373" w14:textId="77777777" w:rsidR="002519D6" w:rsidRDefault="002519D6" w:rsidP="002519D6">
      <w:pPr>
        <w:pStyle w:val="ListParagraph"/>
        <w:spacing w:after="43"/>
        <w:ind w:firstLine="0"/>
        <w:rPr>
          <w:ins w:id="128" w:author="Terence Sloan" w:date="2023-10-12T10:25:00Z"/>
        </w:rPr>
        <w:pPrChange w:id="129" w:author="Terence Sloan" w:date="2023-10-12T10:25:00Z">
          <w:pPr>
            <w:pStyle w:val="ListParagraph"/>
            <w:numPr>
              <w:numId w:val="2"/>
            </w:numPr>
            <w:spacing w:after="43"/>
            <w:ind w:hanging="360"/>
          </w:pPr>
        </w:pPrChange>
      </w:pPr>
    </w:p>
    <w:p w14:paraId="4C027164" w14:textId="77777777" w:rsidR="002579F2" w:rsidRDefault="002579F2" w:rsidP="002579F2">
      <w:pPr>
        <w:pStyle w:val="ListParagraph"/>
        <w:spacing w:after="43"/>
        <w:ind w:firstLine="0"/>
        <w:pPrChange w:id="130" w:author="Terence Sloan" w:date="2023-10-12T09:58:00Z">
          <w:pPr>
            <w:pStyle w:val="ListParagraph"/>
            <w:numPr>
              <w:numId w:val="2"/>
            </w:numPr>
            <w:spacing w:after="43"/>
            <w:ind w:hanging="360"/>
          </w:pPr>
        </w:pPrChange>
      </w:pPr>
    </w:p>
    <w:p w14:paraId="10ACC00A" w14:textId="14C4F66D" w:rsidR="00674C88" w:rsidRDefault="00674C88" w:rsidP="00674C88">
      <w:pPr>
        <w:pStyle w:val="ListParagraph"/>
        <w:numPr>
          <w:ilvl w:val="0"/>
          <w:numId w:val="2"/>
        </w:numPr>
        <w:spacing w:after="43"/>
        <w:rPr>
          <w:ins w:id="131" w:author="Terence Sloan" w:date="2023-10-12T09:58:00Z"/>
        </w:rPr>
      </w:pPr>
      <w:r>
        <w:t xml:space="preserve">All functions, packages, dependencies and datasets of or related to the software and necessary for it to function, should also be easily available to the community without licensing or other restriction. </w:t>
      </w:r>
    </w:p>
    <w:p w14:paraId="08E6F68A" w14:textId="0C0F34E7" w:rsidR="002579F2" w:rsidRDefault="002579F2" w:rsidP="002579F2">
      <w:pPr>
        <w:pStyle w:val="ListParagraph"/>
        <w:rPr>
          <w:ins w:id="132" w:author="Terence Sloan" w:date="2023-10-12T10:27:00Z"/>
        </w:rPr>
        <w:pPrChange w:id="133" w:author="Terence Sloan" w:date="2023-10-12T09:58:00Z">
          <w:pPr>
            <w:pStyle w:val="ListParagraph"/>
            <w:numPr>
              <w:numId w:val="2"/>
            </w:numPr>
            <w:spacing w:after="43"/>
            <w:ind w:hanging="360"/>
          </w:pPr>
        </w:pPrChange>
      </w:pPr>
    </w:p>
    <w:p w14:paraId="3E6D335F" w14:textId="7E4E2E30" w:rsidR="002519D6" w:rsidRDefault="002519D6" w:rsidP="002579F2">
      <w:pPr>
        <w:pStyle w:val="ListParagraph"/>
        <w:rPr>
          <w:ins w:id="134" w:author="Terence Sloan" w:date="2023-10-12T10:27:00Z"/>
        </w:rPr>
        <w:pPrChange w:id="135" w:author="Terence Sloan" w:date="2023-10-12T09:58:00Z">
          <w:pPr>
            <w:pStyle w:val="ListParagraph"/>
            <w:numPr>
              <w:numId w:val="2"/>
            </w:numPr>
            <w:spacing w:after="43"/>
            <w:ind w:hanging="360"/>
          </w:pPr>
        </w:pPrChange>
      </w:pPr>
      <w:ins w:id="136" w:author="Terence Sloan" w:date="2023-10-12T10:27:00Z">
        <w:r>
          <w:t>Yes, see principles of operation for software packages.</w:t>
        </w:r>
      </w:ins>
    </w:p>
    <w:p w14:paraId="587B44E7" w14:textId="77777777" w:rsidR="002519D6" w:rsidRDefault="002519D6" w:rsidP="002579F2">
      <w:pPr>
        <w:pStyle w:val="ListParagraph"/>
        <w:rPr>
          <w:ins w:id="137" w:author="Terence Sloan" w:date="2023-10-12T09:58:00Z"/>
        </w:rPr>
        <w:pPrChange w:id="138" w:author="Terence Sloan" w:date="2023-10-12T09:58:00Z">
          <w:pPr>
            <w:pStyle w:val="ListParagraph"/>
            <w:numPr>
              <w:numId w:val="2"/>
            </w:numPr>
            <w:spacing w:after="43"/>
            <w:ind w:hanging="360"/>
          </w:pPr>
        </w:pPrChange>
      </w:pPr>
    </w:p>
    <w:p w14:paraId="632E790E" w14:textId="77777777" w:rsidR="002579F2" w:rsidRDefault="002579F2" w:rsidP="002579F2">
      <w:pPr>
        <w:pStyle w:val="ListParagraph"/>
        <w:spacing w:after="43"/>
        <w:ind w:firstLine="0"/>
        <w:pPrChange w:id="139" w:author="Terence Sloan" w:date="2023-10-12T09:58:00Z">
          <w:pPr>
            <w:pStyle w:val="ListParagraph"/>
            <w:numPr>
              <w:numId w:val="2"/>
            </w:numPr>
            <w:spacing w:after="43"/>
            <w:ind w:hanging="360"/>
          </w:pPr>
        </w:pPrChange>
      </w:pPr>
    </w:p>
    <w:p w14:paraId="3A8B35B6" w14:textId="78A9C499" w:rsidR="00674C88" w:rsidRDefault="00674C88" w:rsidP="00674C88">
      <w:pPr>
        <w:pStyle w:val="ListParagraph"/>
        <w:numPr>
          <w:ilvl w:val="0"/>
          <w:numId w:val="2"/>
        </w:numPr>
        <w:spacing w:after="43"/>
        <w:rPr>
          <w:ins w:id="140" w:author="Terence Sloan" w:date="2023-10-12T10:28:00Z"/>
        </w:rPr>
      </w:pPr>
      <w:r>
        <w:t xml:space="preserve">Adhere to reasonable standards, such as those already adopted by the recipients’ related packages, or PEP 8 (Python) and LSSTDM (C++), with style optimized for readability. </w:t>
      </w:r>
    </w:p>
    <w:p w14:paraId="23E82130" w14:textId="7D931A72" w:rsidR="00BF7BC5" w:rsidRDefault="00BF7BC5" w:rsidP="00BF7BC5">
      <w:pPr>
        <w:spacing w:after="43"/>
        <w:rPr>
          <w:ins w:id="141" w:author="Terence Sloan" w:date="2023-10-12T10:28:00Z"/>
        </w:rPr>
        <w:pPrChange w:id="142" w:author="Terence Sloan" w:date="2023-10-12T10:28:00Z">
          <w:pPr>
            <w:pStyle w:val="ListParagraph"/>
            <w:numPr>
              <w:numId w:val="2"/>
            </w:numPr>
            <w:spacing w:after="43"/>
            <w:ind w:hanging="360"/>
          </w:pPr>
        </w:pPrChange>
      </w:pPr>
    </w:p>
    <w:p w14:paraId="0F6A8DB0" w14:textId="0C38A930" w:rsidR="00BF7BC5" w:rsidRDefault="00BF7BC5" w:rsidP="00BF7BC5">
      <w:pPr>
        <w:spacing w:after="43"/>
        <w:rPr>
          <w:ins w:id="143" w:author="Terence Sloan" w:date="2023-10-12T10:28:00Z"/>
        </w:rPr>
        <w:pPrChange w:id="144" w:author="Terence Sloan" w:date="2023-10-12T10:28:00Z">
          <w:pPr>
            <w:pStyle w:val="ListParagraph"/>
            <w:numPr>
              <w:numId w:val="2"/>
            </w:numPr>
            <w:spacing w:after="43"/>
            <w:ind w:hanging="360"/>
          </w:pPr>
        </w:pPrChange>
      </w:pPr>
      <w:ins w:id="145" w:author="Terence Sloan" w:date="2023-10-12T10:28:00Z">
        <w:r>
          <w:t>No specific standard is currently followe</w:t>
        </w:r>
      </w:ins>
      <w:ins w:id="146" w:author="Terence Sloan" w:date="2023-10-12T10:29:00Z">
        <w:r>
          <w:t>d since a small team</w:t>
        </w:r>
      </w:ins>
      <w:ins w:id="147" w:author="Terence Sloan" w:date="2023-10-12T10:28:00Z">
        <w:r>
          <w:t xml:space="preserve"> but there are comments, doc string and principles of </w:t>
        </w:r>
      </w:ins>
      <w:ins w:id="148" w:author="Terence Sloan" w:date="2023-10-12T10:29:00Z">
        <w:r>
          <w:t>operatio</w:t>
        </w:r>
      </w:ins>
      <w:ins w:id="149" w:author="Terence Sloan" w:date="2023-10-12T10:30:00Z">
        <w:r>
          <w:t>n and unit tests</w:t>
        </w:r>
      </w:ins>
      <w:ins w:id="150" w:author="Terence Sloan" w:date="2023-10-12T10:29:00Z">
        <w:r>
          <w:t>.</w:t>
        </w:r>
      </w:ins>
      <w:ins w:id="151" w:author="Terence Sloan" w:date="2023-10-12T10:30:00Z">
        <w:r>
          <w:t xml:space="preserve"> No problems though have been encountered as result of the lack of a specific style guide</w:t>
        </w:r>
      </w:ins>
      <w:ins w:id="152" w:author="Terence Sloan" w:date="2023-10-12T10:31:00Z">
        <w:r>
          <w:t>.</w:t>
        </w:r>
      </w:ins>
    </w:p>
    <w:p w14:paraId="267F52AA" w14:textId="77777777" w:rsidR="00BF7BC5" w:rsidRDefault="00BF7BC5" w:rsidP="00BF7BC5">
      <w:pPr>
        <w:spacing w:after="43"/>
        <w:rPr>
          <w:ins w:id="153" w:author="Terence Sloan" w:date="2023-10-12T09:58:00Z"/>
        </w:rPr>
        <w:pPrChange w:id="154" w:author="Terence Sloan" w:date="2023-10-12T10:28:00Z">
          <w:pPr>
            <w:pStyle w:val="ListParagraph"/>
            <w:numPr>
              <w:numId w:val="2"/>
            </w:numPr>
            <w:spacing w:after="43"/>
            <w:ind w:hanging="360"/>
          </w:pPr>
        </w:pPrChange>
      </w:pPr>
    </w:p>
    <w:p w14:paraId="72305F0D" w14:textId="77777777" w:rsidR="002579F2" w:rsidRDefault="002579F2" w:rsidP="002579F2">
      <w:pPr>
        <w:pStyle w:val="ListParagraph"/>
        <w:spacing w:after="43"/>
        <w:ind w:firstLine="0"/>
        <w:pPrChange w:id="155" w:author="Terence Sloan" w:date="2023-10-12T09:58:00Z">
          <w:pPr>
            <w:pStyle w:val="ListParagraph"/>
            <w:numPr>
              <w:numId w:val="2"/>
            </w:numPr>
            <w:spacing w:after="43"/>
            <w:ind w:hanging="360"/>
          </w:pPr>
        </w:pPrChange>
      </w:pPr>
    </w:p>
    <w:p w14:paraId="36EBDBBE" w14:textId="44BB7A6C" w:rsidR="00674C88" w:rsidRDefault="00674C88" w:rsidP="00674C88">
      <w:pPr>
        <w:pStyle w:val="ListParagraph"/>
        <w:numPr>
          <w:ilvl w:val="0"/>
          <w:numId w:val="2"/>
        </w:numPr>
        <w:spacing w:after="43"/>
        <w:rPr>
          <w:ins w:id="156" w:author="Terence Sloan" w:date="2023-10-12T09:58:00Z"/>
        </w:rPr>
      </w:pPr>
      <w:r>
        <w:t>Include a test suite that uses common testing tools, and which is either used by a continuous integration service (like GitHub or travis-CI) or could be used by one.</w:t>
      </w:r>
    </w:p>
    <w:p w14:paraId="286ACE45" w14:textId="399D459E" w:rsidR="002579F2" w:rsidRDefault="002579F2" w:rsidP="002579F2">
      <w:pPr>
        <w:pStyle w:val="ListParagraph"/>
        <w:rPr>
          <w:ins w:id="157" w:author="Terence Sloan" w:date="2023-10-12T10:31:00Z"/>
        </w:rPr>
        <w:pPrChange w:id="158" w:author="Terence Sloan" w:date="2023-10-12T09:58:00Z">
          <w:pPr>
            <w:pStyle w:val="ListParagraph"/>
            <w:numPr>
              <w:numId w:val="2"/>
            </w:numPr>
            <w:spacing w:after="43"/>
            <w:ind w:hanging="360"/>
          </w:pPr>
        </w:pPrChange>
      </w:pPr>
    </w:p>
    <w:p w14:paraId="6184825B" w14:textId="6EC8432F" w:rsidR="00BF7BC5" w:rsidRDefault="00BF7BC5" w:rsidP="002579F2">
      <w:pPr>
        <w:pStyle w:val="ListParagraph"/>
        <w:rPr>
          <w:ins w:id="159" w:author="Terence Sloan" w:date="2023-10-12T09:58:00Z"/>
        </w:rPr>
        <w:pPrChange w:id="160" w:author="Terence Sloan" w:date="2023-10-12T09:58:00Z">
          <w:pPr>
            <w:pStyle w:val="ListParagraph"/>
            <w:numPr>
              <w:numId w:val="2"/>
            </w:numPr>
            <w:spacing w:after="43"/>
            <w:ind w:hanging="360"/>
          </w:pPr>
        </w:pPrChange>
      </w:pPr>
      <w:ins w:id="161" w:author="Terence Sloan" w:date="2023-10-12T10:31:00Z">
        <w:r>
          <w:t xml:space="preserve">Test suite is a ctivated usinh Jenkins CI.  </w:t>
        </w:r>
      </w:ins>
      <w:ins w:id="162" w:author="Terence Sloan" w:date="2023-10-12T10:32:00Z">
        <w:r>
          <w:t>Coverage extention is an ambition.</w:t>
        </w:r>
      </w:ins>
    </w:p>
    <w:p w14:paraId="67544F15" w14:textId="77777777" w:rsidR="002579F2" w:rsidRDefault="002579F2" w:rsidP="002579F2">
      <w:pPr>
        <w:pStyle w:val="ListParagraph"/>
        <w:spacing w:after="43"/>
        <w:ind w:firstLine="0"/>
        <w:pPrChange w:id="163" w:author="Terence Sloan" w:date="2023-10-12T09:58:00Z">
          <w:pPr>
            <w:pStyle w:val="ListParagraph"/>
            <w:numPr>
              <w:numId w:val="2"/>
            </w:numPr>
            <w:spacing w:after="43"/>
            <w:ind w:hanging="360"/>
          </w:pPr>
        </w:pPrChange>
      </w:pPr>
    </w:p>
    <w:p w14:paraId="01F411AE" w14:textId="06B02F17" w:rsidR="00674C88" w:rsidRDefault="00674C88" w:rsidP="00674C88">
      <w:pPr>
        <w:pStyle w:val="ListParagraph"/>
        <w:numPr>
          <w:ilvl w:val="0"/>
          <w:numId w:val="2"/>
        </w:numPr>
        <w:spacing w:after="43"/>
        <w:rPr>
          <w:ins w:id="164" w:author="Terence Sloan" w:date="2023-10-12T09:58:00Z"/>
        </w:rPr>
      </w:pPr>
      <w:r>
        <w:t xml:space="preserve">Be demonstrated and validated following the recipients’ recommendations, preferably via reusable notebooks or scripts that are checked into the package repository. </w:t>
      </w:r>
    </w:p>
    <w:p w14:paraId="300B2760" w14:textId="13C65DC9" w:rsidR="002579F2" w:rsidRDefault="002579F2" w:rsidP="002579F2">
      <w:pPr>
        <w:pStyle w:val="ListParagraph"/>
        <w:spacing w:after="43"/>
        <w:ind w:firstLine="0"/>
        <w:rPr>
          <w:ins w:id="165" w:author="Terence Sloan" w:date="2023-10-12T10:32:00Z"/>
        </w:rPr>
        <w:pPrChange w:id="166" w:author="Terence Sloan" w:date="2023-10-12T09:58:00Z">
          <w:pPr>
            <w:pStyle w:val="ListParagraph"/>
            <w:numPr>
              <w:numId w:val="2"/>
            </w:numPr>
            <w:spacing w:after="43"/>
            <w:ind w:hanging="360"/>
          </w:pPr>
        </w:pPrChange>
      </w:pPr>
    </w:p>
    <w:p w14:paraId="3C08974D" w14:textId="1EADBB82" w:rsidR="00BF7BC5" w:rsidRDefault="00BF7BC5" w:rsidP="00BF7BC5">
      <w:pPr>
        <w:spacing w:after="43"/>
        <w:rPr>
          <w:ins w:id="167" w:author="Terence Sloan" w:date="2023-10-12T10:32:00Z"/>
        </w:rPr>
        <w:pPrChange w:id="168" w:author="Terence Sloan" w:date="2023-10-12T10:32:00Z">
          <w:pPr>
            <w:pStyle w:val="ListParagraph"/>
            <w:numPr>
              <w:numId w:val="2"/>
            </w:numPr>
            <w:spacing w:after="43"/>
            <w:ind w:hanging="360"/>
          </w:pPr>
        </w:pPrChange>
      </w:pPr>
      <w:ins w:id="169" w:author="Terence Sloan" w:date="2023-10-12T10:32:00Z">
        <w:r>
          <w:t>Collab notebooks, readthedocs, Lasair-examples are available to users.</w:t>
        </w:r>
      </w:ins>
    </w:p>
    <w:p w14:paraId="32BD3CB6" w14:textId="77777777" w:rsidR="00BF7BC5" w:rsidRDefault="00BF7BC5" w:rsidP="002579F2">
      <w:pPr>
        <w:pStyle w:val="ListParagraph"/>
        <w:spacing w:after="43"/>
        <w:ind w:firstLine="0"/>
        <w:pPrChange w:id="170" w:author="Terence Sloan" w:date="2023-10-12T09:58:00Z">
          <w:pPr>
            <w:pStyle w:val="ListParagraph"/>
            <w:numPr>
              <w:numId w:val="2"/>
            </w:numPr>
            <w:spacing w:after="43"/>
            <w:ind w:hanging="360"/>
          </w:pPr>
        </w:pPrChange>
      </w:pPr>
    </w:p>
    <w:p w14:paraId="606802DF" w14:textId="77777777" w:rsidR="00674C88" w:rsidRDefault="00674C88" w:rsidP="00674C88">
      <w:pPr>
        <w:pStyle w:val="ListParagraph"/>
        <w:numPr>
          <w:ilvl w:val="0"/>
          <w:numId w:val="2"/>
        </w:numPr>
        <w:spacing w:after="43"/>
      </w:pPr>
      <w:r>
        <w:t xml:space="preserve">Be fully documented at all times, such that at any point in time the package can be picked up and contributed to by any skilled developer in the recipient group. In addition, a simpler User Guide must be provided for those not accessing the software for development but as end users. </w:t>
      </w:r>
    </w:p>
    <w:p w14:paraId="414F0575" w14:textId="77777777" w:rsidR="00674C88" w:rsidRDefault="00674C88" w:rsidP="00674C88">
      <w:pPr>
        <w:pStyle w:val="ListParagraph"/>
        <w:numPr>
          <w:ilvl w:val="1"/>
          <w:numId w:val="2"/>
        </w:numPr>
        <w:spacing w:after="43"/>
      </w:pPr>
      <w:r>
        <w:t xml:space="preserve">The set of function, class and module docstrings should contain everything the user needs to understand in order to use the code. The set of in-line comments should provide a complete explanation of (and citations to) the algorithms implemented. </w:t>
      </w:r>
    </w:p>
    <w:p w14:paraId="228ADF1B" w14:textId="77777777" w:rsidR="00674C88" w:rsidRDefault="00674C88" w:rsidP="00674C88">
      <w:pPr>
        <w:pStyle w:val="ListParagraph"/>
        <w:numPr>
          <w:ilvl w:val="1"/>
          <w:numId w:val="2"/>
        </w:numPr>
        <w:spacing w:after="43"/>
      </w:pPr>
      <w:r>
        <w:t xml:space="preserve">The README should enable the recipients to understand what is being developed and how to get involved. </w:t>
      </w:r>
    </w:p>
    <w:p w14:paraId="273940E3" w14:textId="77777777" w:rsidR="00674C88" w:rsidRDefault="00674C88" w:rsidP="00674C88">
      <w:pPr>
        <w:pStyle w:val="ListParagraph"/>
        <w:numPr>
          <w:ilvl w:val="1"/>
          <w:numId w:val="2"/>
        </w:numPr>
        <w:spacing w:after="43"/>
      </w:pPr>
      <w:r>
        <w:t xml:space="preserve">Tutorials should show what the package does, by leading the user through the set of use cases that define the goals of the package. Jupyter notebooks are particularly powerful for teaching Python packages in this way, and can even be used as system tests. </w:t>
      </w:r>
    </w:p>
    <w:p w14:paraId="62474007" w14:textId="36F2532F" w:rsidR="00674C88" w:rsidRDefault="00674C88" w:rsidP="00674C88">
      <w:pPr>
        <w:pStyle w:val="ListParagraph"/>
        <w:numPr>
          <w:ilvl w:val="1"/>
          <w:numId w:val="2"/>
        </w:numPr>
        <w:spacing w:after="43"/>
        <w:rPr>
          <w:ins w:id="171" w:author="Terence Sloan" w:date="2023-10-12T09:58:00Z"/>
        </w:rPr>
      </w:pPr>
      <w:r>
        <w:lastRenderedPageBreak/>
        <w:t xml:space="preserve">Technical notes (and potentially a journal paper) describe the problem that the package is intended to solve, and what algorithms it implements to solve it. </w:t>
      </w:r>
    </w:p>
    <w:p w14:paraId="096E0C97" w14:textId="09FF2A38" w:rsidR="002579F2" w:rsidRDefault="002579F2" w:rsidP="002579F2">
      <w:pPr>
        <w:pStyle w:val="ListParagraph"/>
        <w:spacing w:after="43"/>
        <w:ind w:left="1440" w:firstLine="0"/>
        <w:rPr>
          <w:ins w:id="172" w:author="Terence Sloan" w:date="2023-10-12T10:33:00Z"/>
        </w:rPr>
        <w:pPrChange w:id="173" w:author="Terence Sloan" w:date="2023-10-12T09:58:00Z">
          <w:pPr>
            <w:pStyle w:val="ListParagraph"/>
            <w:numPr>
              <w:ilvl w:val="1"/>
              <w:numId w:val="2"/>
            </w:numPr>
            <w:spacing w:after="43"/>
            <w:ind w:left="1440" w:hanging="360"/>
          </w:pPr>
        </w:pPrChange>
      </w:pPr>
    </w:p>
    <w:p w14:paraId="6C8C9ED4" w14:textId="1ED76A93" w:rsidR="00BF7BC5" w:rsidRDefault="00BF7BC5" w:rsidP="00BF7BC5">
      <w:pPr>
        <w:spacing w:after="43"/>
        <w:rPr>
          <w:ins w:id="174" w:author="Terence Sloan" w:date="2023-10-12T10:35:00Z"/>
        </w:rPr>
        <w:pPrChange w:id="175" w:author="Terence Sloan" w:date="2023-10-12T10:33:00Z">
          <w:pPr>
            <w:pStyle w:val="ListParagraph"/>
            <w:numPr>
              <w:ilvl w:val="1"/>
              <w:numId w:val="2"/>
            </w:numPr>
            <w:spacing w:after="43"/>
            <w:ind w:left="1440" w:hanging="360"/>
          </w:pPr>
        </w:pPrChange>
      </w:pPr>
      <w:ins w:id="176" w:author="Terence Sloan" w:date="2023-10-12T10:33:00Z">
        <w:r>
          <w:t>The user functionality is full</w:t>
        </w:r>
      </w:ins>
      <w:ins w:id="177" w:author="Terence Sloan" w:date="2023-10-12T10:34:00Z">
        <w:r>
          <w:t>y</w:t>
        </w:r>
      </w:ins>
      <w:ins w:id="178" w:author="Terence Sloan" w:date="2023-10-12T10:33:00Z">
        <w:r>
          <w:t xml:space="preserve"> documented in Readth</w:t>
        </w:r>
      </w:ins>
      <w:ins w:id="179" w:author="Terence Sloan" w:date="2023-10-12T10:34:00Z">
        <w:r>
          <w:t xml:space="preserve">edocs.  </w:t>
        </w:r>
      </w:ins>
      <w:ins w:id="180" w:author="Terence Sloan" w:date="2023-10-12T10:35:00Z">
        <w:r>
          <w:t>Skilled user have the API, collab notebooks and Lasair examples.</w:t>
        </w:r>
      </w:ins>
      <w:ins w:id="181" w:author="Terence Sloan" w:date="2023-10-12T10:36:00Z">
        <w:r>
          <w:t xml:space="preserve"> There are also some videos.</w:t>
        </w:r>
      </w:ins>
    </w:p>
    <w:p w14:paraId="1D035E78" w14:textId="7D086C13" w:rsidR="00BF7BC5" w:rsidRDefault="00BF7BC5" w:rsidP="00BF7BC5">
      <w:pPr>
        <w:spacing w:after="43"/>
        <w:rPr>
          <w:ins w:id="182" w:author="Terence Sloan" w:date="2023-10-12T10:33:00Z"/>
        </w:rPr>
        <w:pPrChange w:id="183" w:author="Terence Sloan" w:date="2023-10-12T10:33:00Z">
          <w:pPr>
            <w:pStyle w:val="ListParagraph"/>
            <w:numPr>
              <w:ilvl w:val="1"/>
              <w:numId w:val="2"/>
            </w:numPr>
            <w:spacing w:after="43"/>
            <w:ind w:left="1440" w:hanging="360"/>
          </w:pPr>
        </w:pPrChange>
      </w:pPr>
      <w:ins w:id="184" w:author="Terence Sloan" w:date="2023-10-12T10:34:00Z">
        <w:r>
          <w:t>Developer documentation is limited in its scope</w:t>
        </w:r>
      </w:ins>
      <w:ins w:id="185" w:author="Terence Sloan" w:date="2023-10-12T10:35:00Z">
        <w:r>
          <w:t>.</w:t>
        </w:r>
      </w:ins>
    </w:p>
    <w:p w14:paraId="6981C1FA" w14:textId="77777777" w:rsidR="00BF7BC5" w:rsidRDefault="00BF7BC5" w:rsidP="002579F2">
      <w:pPr>
        <w:pStyle w:val="ListParagraph"/>
        <w:spacing w:after="43"/>
        <w:ind w:left="1440" w:firstLine="0"/>
        <w:pPrChange w:id="186" w:author="Terence Sloan" w:date="2023-10-12T09:58:00Z">
          <w:pPr>
            <w:pStyle w:val="ListParagraph"/>
            <w:numPr>
              <w:ilvl w:val="1"/>
              <w:numId w:val="2"/>
            </w:numPr>
            <w:spacing w:after="43"/>
            <w:ind w:left="1440" w:hanging="360"/>
          </w:pPr>
        </w:pPrChange>
      </w:pPr>
    </w:p>
    <w:p w14:paraId="07DE6A7A" w14:textId="49204592" w:rsidR="00674C88" w:rsidRDefault="00674C88" w:rsidP="00674C88">
      <w:pPr>
        <w:pStyle w:val="ListParagraph"/>
        <w:numPr>
          <w:ilvl w:val="0"/>
          <w:numId w:val="2"/>
        </w:numPr>
        <w:spacing w:after="43"/>
        <w:rPr>
          <w:ins w:id="187" w:author="Terence Sloan" w:date="2023-10-12T10:36:00Z"/>
        </w:rPr>
      </w:pPr>
      <w:r>
        <w:t xml:space="preserve">Be versioned semantically (using e.g. GitHub releases) to improve communication about the code and reproducibility of its outputs. </w:t>
      </w:r>
    </w:p>
    <w:p w14:paraId="32FF852E" w14:textId="77777777" w:rsidR="00DE6AB5" w:rsidRDefault="00DE6AB5" w:rsidP="00DE6AB5">
      <w:pPr>
        <w:pStyle w:val="ListParagraph"/>
        <w:spacing w:after="43"/>
        <w:ind w:firstLine="0"/>
        <w:rPr>
          <w:ins w:id="188" w:author="Terence Sloan" w:date="2023-10-12T10:44:00Z"/>
        </w:rPr>
        <w:pPrChange w:id="189" w:author="Terence Sloan" w:date="2023-10-12T10:44:00Z">
          <w:pPr>
            <w:pStyle w:val="ListParagraph"/>
            <w:numPr>
              <w:numId w:val="2"/>
            </w:numPr>
            <w:spacing w:after="43"/>
            <w:ind w:hanging="360"/>
          </w:pPr>
        </w:pPrChange>
      </w:pPr>
    </w:p>
    <w:p w14:paraId="47B5FE8B" w14:textId="081B4E10" w:rsidR="00DE6AB5" w:rsidRDefault="00DE6AB5" w:rsidP="00DE6AB5">
      <w:pPr>
        <w:pStyle w:val="ListParagraph"/>
        <w:spacing w:after="43"/>
        <w:ind w:firstLine="0"/>
        <w:rPr>
          <w:ins w:id="190" w:author="Terence Sloan" w:date="2023-10-12T10:45:00Z"/>
        </w:rPr>
        <w:pPrChange w:id="191" w:author="Terence Sloan" w:date="2023-10-12T10:44:00Z">
          <w:pPr>
            <w:pStyle w:val="ListParagraph"/>
            <w:numPr>
              <w:numId w:val="2"/>
            </w:numPr>
            <w:spacing w:after="43"/>
            <w:ind w:hanging="360"/>
          </w:pPr>
        </w:pPrChange>
      </w:pPr>
      <w:ins w:id="192" w:author="Terence Sloan" w:date="2023-10-12T10:44:00Z">
        <w:r>
          <w:t xml:space="preserve">Versioning is used in </w:t>
        </w:r>
        <w:r>
          <w:t>the API and the API client code</w:t>
        </w:r>
      </w:ins>
      <w:ins w:id="193" w:author="Terence Sloan" w:date="2023-10-12T10:45:00Z">
        <w:r>
          <w:t xml:space="preserve">. </w:t>
        </w:r>
      </w:ins>
    </w:p>
    <w:p w14:paraId="0361F253" w14:textId="02E80293" w:rsidR="00BF7BC5" w:rsidRDefault="00BF7BC5" w:rsidP="00DE6AB5">
      <w:pPr>
        <w:spacing w:after="43"/>
        <w:ind w:left="360" w:firstLine="0"/>
        <w:rPr>
          <w:ins w:id="194" w:author="Terence Sloan" w:date="2023-10-12T10:43:00Z"/>
        </w:rPr>
        <w:pPrChange w:id="195" w:author="Terence Sloan" w:date="2023-10-12T10:44:00Z">
          <w:pPr>
            <w:pStyle w:val="ListParagraph"/>
            <w:numPr>
              <w:numId w:val="2"/>
            </w:numPr>
            <w:spacing w:after="43"/>
            <w:ind w:hanging="360"/>
          </w:pPr>
        </w:pPrChange>
      </w:pPr>
      <w:ins w:id="196" w:author="Terence Sloan" w:date="2023-10-12T10:37:00Z">
        <w:r>
          <w:t xml:space="preserve">The development team </w:t>
        </w:r>
      </w:ins>
      <w:ins w:id="197" w:author="Terence Sloan" w:date="2023-10-12T10:45:00Z">
        <w:r w:rsidR="00DE6AB5">
          <w:t xml:space="preserve">do use versioning but </w:t>
        </w:r>
      </w:ins>
      <w:ins w:id="198" w:author="Terence Sloan" w:date="2023-10-12T10:37:00Z">
        <w:r>
          <w:t>are rel</w:t>
        </w:r>
        <w:r w:rsidR="00DE6AB5">
          <w:t xml:space="preserve">uctant to use </w:t>
        </w:r>
      </w:ins>
      <w:ins w:id="199" w:author="Terence Sloan" w:date="2023-10-12T10:46:00Z">
        <w:r w:rsidR="00DE6AB5">
          <w:t xml:space="preserve">the conventions of </w:t>
        </w:r>
      </w:ins>
      <w:ins w:id="200" w:author="Terence Sloan" w:date="2023-10-12T10:37:00Z">
        <w:r w:rsidR="00DE6AB5">
          <w:t>semantic versions</w:t>
        </w:r>
      </w:ins>
      <w:ins w:id="201" w:author="Terence Sloan" w:date="2023-10-12T10:43:00Z">
        <w:r w:rsidR="00DE6AB5">
          <w:t xml:space="preserve"> </w:t>
        </w:r>
      </w:ins>
      <w:ins w:id="202" w:author="Terence Sloan" w:date="2023-10-12T10:44:00Z">
        <w:r w:rsidR="00DE6AB5">
          <w:t xml:space="preserve">elsewhere </w:t>
        </w:r>
      </w:ins>
      <w:ins w:id="203" w:author="Terence Sloan" w:date="2023-10-12T10:43:00Z">
        <w:r w:rsidR="00DE6AB5">
          <w:t xml:space="preserve">since </w:t>
        </w:r>
      </w:ins>
      <w:ins w:id="204" w:author="Terence Sloan" w:date="2023-10-12T10:44:00Z">
        <w:r w:rsidR="00DE6AB5">
          <w:t>previous attempts d</w:t>
        </w:r>
      </w:ins>
      <w:ins w:id="205" w:author="Terence Sloan" w:date="2023-10-12T10:43:00Z">
        <w:r w:rsidR="00DE6AB5">
          <w:t>id not offer value and did not improve</w:t>
        </w:r>
      </w:ins>
      <w:ins w:id="206" w:author="Terence Sloan" w:date="2023-10-12T10:44:00Z">
        <w:r w:rsidR="00DE6AB5">
          <w:t xml:space="preserve"> communication and reproducibility.</w:t>
        </w:r>
      </w:ins>
    </w:p>
    <w:p w14:paraId="5217629E" w14:textId="77777777" w:rsidR="002579F2" w:rsidRDefault="002579F2" w:rsidP="002579F2">
      <w:pPr>
        <w:pStyle w:val="ListParagraph"/>
        <w:spacing w:after="43"/>
        <w:ind w:firstLine="0"/>
        <w:pPrChange w:id="207" w:author="Terence Sloan" w:date="2023-10-12T09:59:00Z">
          <w:pPr>
            <w:pStyle w:val="ListParagraph"/>
            <w:numPr>
              <w:numId w:val="2"/>
            </w:numPr>
            <w:spacing w:after="43"/>
            <w:ind w:hanging="360"/>
          </w:pPr>
        </w:pPrChange>
      </w:pPr>
    </w:p>
    <w:p w14:paraId="1E542E5F" w14:textId="662F18FE" w:rsidR="00674C88" w:rsidRDefault="00674C88" w:rsidP="00674C88">
      <w:pPr>
        <w:pStyle w:val="ListParagraph"/>
        <w:numPr>
          <w:ilvl w:val="0"/>
          <w:numId w:val="2"/>
        </w:numPr>
        <w:spacing w:after="43"/>
        <w:rPr>
          <w:ins w:id="208" w:author="Terence Sloan" w:date="2023-10-12T09:59:00Z"/>
        </w:rPr>
      </w:pPr>
      <w:r>
        <w:t xml:space="preserve">If appropriate, be published in a suitable journal (such as the Astronomical Journal, which encourages method papers with associated software packages), with the recipients who made significant contributions to the development of the code as co-authors, in accordance with the recipients’ publication policy. The main developers are responsible for publishing the code, but can optionally delegate the paper writing to a recipient collaborator(s). In this case the developers should be credited as early authors on the paper based on the code. </w:t>
      </w:r>
    </w:p>
    <w:p w14:paraId="77A12ECB" w14:textId="5A33195C" w:rsidR="002579F2" w:rsidRDefault="002579F2" w:rsidP="002579F2">
      <w:pPr>
        <w:pStyle w:val="ListParagraph"/>
        <w:rPr>
          <w:ins w:id="209" w:author="Terence Sloan" w:date="2023-10-12T10:46:00Z"/>
        </w:rPr>
        <w:pPrChange w:id="210" w:author="Terence Sloan" w:date="2023-10-12T09:59:00Z">
          <w:pPr>
            <w:pStyle w:val="ListParagraph"/>
            <w:numPr>
              <w:numId w:val="2"/>
            </w:numPr>
            <w:spacing w:after="43"/>
            <w:ind w:hanging="360"/>
          </w:pPr>
        </w:pPrChange>
      </w:pPr>
    </w:p>
    <w:p w14:paraId="3FCD47CD" w14:textId="77777777" w:rsidR="00DE6AB5" w:rsidRDefault="00DE6AB5" w:rsidP="002579F2">
      <w:pPr>
        <w:pStyle w:val="ListParagraph"/>
        <w:rPr>
          <w:ins w:id="211" w:author="Terence Sloan" w:date="2023-10-12T10:47:00Z"/>
        </w:rPr>
        <w:pPrChange w:id="212" w:author="Terence Sloan" w:date="2023-10-12T09:59:00Z">
          <w:pPr>
            <w:pStyle w:val="ListParagraph"/>
            <w:numPr>
              <w:numId w:val="2"/>
            </w:numPr>
            <w:spacing w:after="43"/>
            <w:ind w:hanging="360"/>
          </w:pPr>
        </w:pPrChange>
      </w:pPr>
      <w:commentRangeStart w:id="213"/>
      <w:ins w:id="214" w:author="Terence Sloan" w:date="2023-10-12T10:47:00Z">
        <w:r>
          <w:t xml:space="preserve">Lasair was originally described in Smith, Williams, et. al, </w:t>
        </w:r>
        <w:r>
          <w:t>h</w:t>
        </w:r>
        <w:r>
          <w:t xml:space="preserve">ttps://iopscience.iop.org/article/10.3847/2515-5172/ab020f </w:t>
        </w:r>
        <w:commentRangeEnd w:id="213"/>
        <w:r>
          <w:rPr>
            <w:rStyle w:val="CommentReference"/>
          </w:rPr>
          <w:commentReference w:id="213"/>
        </w:r>
      </w:ins>
    </w:p>
    <w:p w14:paraId="5B7DE02B" w14:textId="3392830B" w:rsidR="00DE6AB5" w:rsidRDefault="00DE6AB5" w:rsidP="002579F2">
      <w:pPr>
        <w:pStyle w:val="ListParagraph"/>
        <w:rPr>
          <w:ins w:id="215" w:author="Terence Sloan" w:date="2023-10-12T10:47:00Z"/>
        </w:rPr>
        <w:pPrChange w:id="216" w:author="Terence Sloan" w:date="2023-10-12T09:59:00Z">
          <w:pPr>
            <w:pStyle w:val="ListParagraph"/>
            <w:numPr>
              <w:numId w:val="2"/>
            </w:numPr>
            <w:spacing w:after="43"/>
            <w:ind w:hanging="360"/>
          </w:pPr>
        </w:pPrChange>
      </w:pPr>
      <w:ins w:id="217" w:author="Terence Sloan" w:date="2023-10-12T10:47:00Z">
        <w:r>
          <w:t xml:space="preserve"> but it would benefit from a follo</w:t>
        </w:r>
      </w:ins>
      <w:ins w:id="218" w:author="Terence Sloan" w:date="2023-10-12T10:48:00Z">
        <w:r>
          <w:t>w</w:t>
        </w:r>
      </w:ins>
      <w:ins w:id="219" w:author="Terence Sloan" w:date="2023-10-12T10:47:00Z">
        <w:r>
          <w:t>-on</w:t>
        </w:r>
      </w:ins>
      <w:ins w:id="220" w:author="Terence Sloan" w:date="2023-10-12T10:48:00Z">
        <w:r>
          <w:t>.</w:t>
        </w:r>
      </w:ins>
    </w:p>
    <w:p w14:paraId="2C37227E" w14:textId="77777777" w:rsidR="00DE6AB5" w:rsidRDefault="00DE6AB5" w:rsidP="002579F2">
      <w:pPr>
        <w:pStyle w:val="ListParagraph"/>
        <w:rPr>
          <w:ins w:id="221" w:author="Terence Sloan" w:date="2023-10-12T09:59:00Z"/>
        </w:rPr>
        <w:pPrChange w:id="222" w:author="Terence Sloan" w:date="2023-10-12T09:59:00Z">
          <w:pPr>
            <w:pStyle w:val="ListParagraph"/>
            <w:numPr>
              <w:numId w:val="2"/>
            </w:numPr>
            <w:spacing w:after="43"/>
            <w:ind w:hanging="360"/>
          </w:pPr>
        </w:pPrChange>
      </w:pPr>
    </w:p>
    <w:p w14:paraId="37DEC10F" w14:textId="77777777" w:rsidR="002579F2" w:rsidRDefault="002579F2" w:rsidP="002579F2">
      <w:pPr>
        <w:pStyle w:val="ListParagraph"/>
        <w:spacing w:after="43"/>
        <w:ind w:firstLine="0"/>
        <w:pPrChange w:id="223" w:author="Terence Sloan" w:date="2023-10-12T09:59:00Z">
          <w:pPr>
            <w:pStyle w:val="ListParagraph"/>
            <w:numPr>
              <w:numId w:val="2"/>
            </w:numPr>
            <w:spacing w:after="43"/>
            <w:ind w:hanging="360"/>
          </w:pPr>
        </w:pPrChange>
      </w:pPr>
    </w:p>
    <w:p w14:paraId="5A186C4D" w14:textId="4EBE5E6F" w:rsidR="00674C88" w:rsidRDefault="00674C88" w:rsidP="00674C88">
      <w:pPr>
        <w:pStyle w:val="ListParagraph"/>
        <w:numPr>
          <w:ilvl w:val="0"/>
          <w:numId w:val="2"/>
        </w:numPr>
        <w:spacing w:after="43"/>
        <w:rPr>
          <w:ins w:id="224" w:author="Terence Sloan" w:date="2023-10-12T10:48:00Z"/>
        </w:rPr>
      </w:pPr>
      <w:r>
        <w:t xml:space="preserve">Be released publicly no later than the time of its first application in a journal paper, unless the recipients have scientific reasons for postponing and successfully petition the Rubin Operations Director (via their IPC) for an exception. (The Rubin Operations Director will take the CEC’s advice on the requested exception, and may delegate their ruling to the Rubin data policy committee or publication board.) </w:t>
      </w:r>
    </w:p>
    <w:p w14:paraId="7839B8A3" w14:textId="510AC580" w:rsidR="006271A0" w:rsidRDefault="006271A0" w:rsidP="006271A0">
      <w:pPr>
        <w:spacing w:after="43"/>
        <w:rPr>
          <w:ins w:id="225" w:author="Terence Sloan" w:date="2023-10-12T09:59:00Z"/>
        </w:rPr>
        <w:pPrChange w:id="226" w:author="Terence Sloan" w:date="2023-10-12T10:48:00Z">
          <w:pPr>
            <w:pStyle w:val="ListParagraph"/>
            <w:numPr>
              <w:numId w:val="2"/>
            </w:numPr>
            <w:spacing w:after="43"/>
            <w:ind w:hanging="360"/>
          </w:pPr>
        </w:pPrChange>
      </w:pPr>
      <w:ins w:id="227" w:author="Terence Sloan" w:date="2023-10-12T10:48:00Z">
        <w:r>
          <w:t xml:space="preserve">DONE </w:t>
        </w:r>
      </w:ins>
    </w:p>
    <w:p w14:paraId="2E384859" w14:textId="77777777" w:rsidR="002579F2" w:rsidRDefault="002579F2" w:rsidP="002579F2">
      <w:pPr>
        <w:pStyle w:val="ListParagraph"/>
        <w:spacing w:after="43"/>
        <w:ind w:firstLine="0"/>
        <w:pPrChange w:id="228" w:author="Terence Sloan" w:date="2023-10-12T09:59:00Z">
          <w:pPr>
            <w:pStyle w:val="ListParagraph"/>
            <w:numPr>
              <w:numId w:val="2"/>
            </w:numPr>
            <w:spacing w:after="43"/>
            <w:ind w:hanging="360"/>
          </w:pPr>
        </w:pPrChange>
      </w:pPr>
    </w:p>
    <w:p w14:paraId="58569384" w14:textId="2547A58E" w:rsidR="00674C88" w:rsidRDefault="00674C88" w:rsidP="00674C88">
      <w:pPr>
        <w:pStyle w:val="ListParagraph"/>
        <w:numPr>
          <w:ilvl w:val="0"/>
          <w:numId w:val="2"/>
        </w:numPr>
        <w:spacing w:after="43"/>
        <w:rPr>
          <w:ins w:id="229" w:author="Terence Sloan" w:date="2023-10-12T10:48:00Z"/>
        </w:rPr>
      </w:pPr>
      <w:r>
        <w:t>Carry a permissive open source license such as BSD-3-Clause. This is to maximize the re-useability of in-kind generated code by the LSST Science Community (and has the added benefit of high visibility for the code’s authors).</w:t>
      </w:r>
    </w:p>
    <w:p w14:paraId="48A6FB32" w14:textId="31100DA6" w:rsidR="006271A0" w:rsidRDefault="006271A0" w:rsidP="006271A0">
      <w:pPr>
        <w:spacing w:after="43"/>
        <w:rPr>
          <w:ins w:id="230" w:author="Terence Sloan" w:date="2023-10-12T10:48:00Z"/>
        </w:rPr>
        <w:pPrChange w:id="231" w:author="Terence Sloan" w:date="2023-10-12T10:48:00Z">
          <w:pPr>
            <w:pStyle w:val="ListParagraph"/>
            <w:numPr>
              <w:numId w:val="2"/>
            </w:numPr>
            <w:spacing w:after="43"/>
            <w:ind w:hanging="360"/>
          </w:pPr>
        </w:pPrChange>
      </w:pPr>
    </w:p>
    <w:p w14:paraId="4FE87085" w14:textId="5CC4B8DE" w:rsidR="006271A0" w:rsidRDefault="006271A0" w:rsidP="006271A0">
      <w:pPr>
        <w:spacing w:after="43"/>
        <w:rPr>
          <w:ins w:id="232" w:author="Terence Sloan" w:date="2023-10-12T10:48:00Z"/>
        </w:rPr>
        <w:pPrChange w:id="233" w:author="Terence Sloan" w:date="2023-10-12T10:48:00Z">
          <w:pPr>
            <w:pStyle w:val="ListParagraph"/>
            <w:numPr>
              <w:numId w:val="2"/>
            </w:numPr>
            <w:spacing w:after="43"/>
            <w:ind w:hanging="360"/>
          </w:pPr>
        </w:pPrChange>
      </w:pPr>
      <w:ins w:id="234" w:author="Terence Sloan" w:date="2023-10-12T10:48:00Z">
        <w:r>
          <w:t xml:space="preserve">Apache.  </w:t>
        </w:r>
        <w:bookmarkStart w:id="235" w:name="_GoBack"/>
        <w:bookmarkEnd w:id="235"/>
      </w:ins>
    </w:p>
    <w:p w14:paraId="24D8ED30" w14:textId="77777777" w:rsidR="006271A0" w:rsidRDefault="006271A0" w:rsidP="006271A0">
      <w:pPr>
        <w:spacing w:after="43"/>
        <w:pPrChange w:id="236" w:author="Terence Sloan" w:date="2023-10-12T10:48:00Z">
          <w:pPr>
            <w:pStyle w:val="ListParagraph"/>
            <w:numPr>
              <w:numId w:val="2"/>
            </w:numPr>
            <w:spacing w:after="43"/>
            <w:ind w:hanging="360"/>
          </w:pPr>
        </w:pPrChange>
      </w:pPr>
    </w:p>
    <w:p w14:paraId="60D25F6E" w14:textId="77777777" w:rsidR="00674C88" w:rsidRDefault="00674C88" w:rsidP="00674C88">
      <w:pPr>
        <w:spacing w:after="43"/>
        <w:ind w:left="360" w:firstLine="0"/>
      </w:pPr>
    </w:p>
    <w:p w14:paraId="5492E509" w14:textId="64CAE082" w:rsidR="00C41B22" w:rsidRDefault="00C41B22">
      <w:pPr>
        <w:spacing w:line="259" w:lineRule="auto"/>
        <w:ind w:left="0" w:firstLine="0"/>
      </w:pPr>
    </w:p>
    <w:p w14:paraId="22698035" w14:textId="77777777" w:rsidR="00C41B22" w:rsidRDefault="008D3883">
      <w:pPr>
        <w:spacing w:after="0" w:line="259" w:lineRule="auto"/>
        <w:ind w:left="0" w:firstLine="0"/>
      </w:pPr>
      <w:r>
        <w:rPr>
          <w:color w:val="2E5496"/>
          <w:sz w:val="26"/>
        </w:rPr>
        <w:t xml:space="preserve"> </w:t>
      </w:r>
    </w:p>
    <w:sectPr w:rsidR="00C41B22">
      <w:pgSz w:w="11900" w:h="16840"/>
      <w:pgMar w:top="1471" w:right="1457" w:bottom="1640" w:left="1455"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9" w:author="Terence Sloan" w:date="2023-09-07T10:37:00Z" w:initials="TS">
    <w:p w14:paraId="10AC7B67" w14:textId="77777777" w:rsidR="001D16C2" w:rsidRDefault="001D16C2">
      <w:pPr>
        <w:pStyle w:val="CommentText"/>
      </w:pPr>
      <w:r>
        <w:rPr>
          <w:rStyle w:val="CommentReference"/>
        </w:rPr>
        <w:annotationRef/>
      </w:r>
      <w:r>
        <w:t>Expect to produce a new paper when LSST is ready</w:t>
      </w:r>
    </w:p>
    <w:p w14:paraId="63FF9F90" w14:textId="646BA52C" w:rsidR="001D16C2" w:rsidRDefault="001D16C2" w:rsidP="001D16C2">
      <w:pPr>
        <w:pStyle w:val="CommentText"/>
        <w:ind w:left="0" w:firstLine="0"/>
      </w:pPr>
    </w:p>
  </w:comment>
  <w:comment w:id="77" w:author="Terence Sloan" w:date="2023-09-07T10:38:00Z" w:initials="TS">
    <w:p w14:paraId="4406DFE8" w14:textId="4FC2F3A2" w:rsidR="001D16C2" w:rsidRDefault="001D16C2" w:rsidP="001D16C2">
      <w:pPr>
        <w:pStyle w:val="CommentText"/>
      </w:pPr>
      <w:r>
        <w:rPr>
          <w:rStyle w:val="CommentReference"/>
        </w:rPr>
        <w:annotationRef/>
      </w:r>
      <w:r>
        <w:t xml:space="preserve">This needs updated </w:t>
      </w:r>
    </w:p>
  </w:comment>
  <w:comment w:id="213" w:author="Terence Sloan" w:date="2023-09-07T10:37:00Z" w:initials="TS">
    <w:p w14:paraId="13758BFD" w14:textId="77777777" w:rsidR="00DE6AB5" w:rsidRDefault="00DE6AB5" w:rsidP="00DE6AB5">
      <w:pPr>
        <w:pStyle w:val="CommentText"/>
      </w:pPr>
      <w:r>
        <w:rPr>
          <w:rStyle w:val="CommentReference"/>
        </w:rPr>
        <w:annotationRef/>
      </w:r>
      <w:r>
        <w:t>Expect to produce a new paper when LSST is ready</w:t>
      </w:r>
    </w:p>
    <w:p w14:paraId="1F88212F" w14:textId="77777777" w:rsidR="00DE6AB5" w:rsidRDefault="00DE6AB5" w:rsidP="00DE6AB5">
      <w:pPr>
        <w:pStyle w:val="CommentText"/>
        <w:ind w:left="0" w:firstLine="0"/>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3FF9F90" w15:done="0"/>
  <w15:commentEx w15:paraId="4406DFE8" w15:done="0"/>
  <w15:commentEx w15:paraId="1F88212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172E9"/>
    <w:multiLevelType w:val="hybridMultilevel"/>
    <w:tmpl w:val="F8D47B0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6754A9C"/>
    <w:multiLevelType w:val="hybridMultilevel"/>
    <w:tmpl w:val="1122C7D8"/>
    <w:lvl w:ilvl="0" w:tplc="39EC694C">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D0B1F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4AA9F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D86D04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54295C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DA9B9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762F8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D6D1B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812CF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erence Sloan">
    <w15:presenceInfo w15:providerId="AD" w15:userId="S-1-5-21-861567501-1417001333-682003330-81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revisionView w:markup="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B22"/>
    <w:rsid w:val="001D16C2"/>
    <w:rsid w:val="002519D6"/>
    <w:rsid w:val="002579F2"/>
    <w:rsid w:val="00622D16"/>
    <w:rsid w:val="006271A0"/>
    <w:rsid w:val="00674C88"/>
    <w:rsid w:val="007615A6"/>
    <w:rsid w:val="008D3883"/>
    <w:rsid w:val="00BF7BC5"/>
    <w:rsid w:val="00C41B22"/>
    <w:rsid w:val="00C76267"/>
    <w:rsid w:val="00DE6AB5"/>
    <w:rsid w:val="00E30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F8C30"/>
  <w15:docId w15:val="{E8411450-F513-471C-9D0E-607455A0D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50" w:lineRule="auto"/>
      <w:ind w:left="730" w:hanging="37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D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2D16"/>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1D16C2"/>
    <w:rPr>
      <w:sz w:val="16"/>
      <w:szCs w:val="16"/>
    </w:rPr>
  </w:style>
  <w:style w:type="paragraph" w:styleId="CommentText">
    <w:name w:val="annotation text"/>
    <w:basedOn w:val="Normal"/>
    <w:link w:val="CommentTextChar"/>
    <w:uiPriority w:val="99"/>
    <w:semiHidden/>
    <w:unhideWhenUsed/>
    <w:rsid w:val="001D16C2"/>
    <w:pPr>
      <w:spacing w:line="240" w:lineRule="auto"/>
    </w:pPr>
    <w:rPr>
      <w:sz w:val="20"/>
      <w:szCs w:val="20"/>
    </w:rPr>
  </w:style>
  <w:style w:type="character" w:customStyle="1" w:styleId="CommentTextChar">
    <w:name w:val="Comment Text Char"/>
    <w:basedOn w:val="DefaultParagraphFont"/>
    <w:link w:val="CommentText"/>
    <w:uiPriority w:val="99"/>
    <w:semiHidden/>
    <w:rsid w:val="001D16C2"/>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1D16C2"/>
    <w:rPr>
      <w:b/>
      <w:bCs/>
    </w:rPr>
  </w:style>
  <w:style w:type="character" w:customStyle="1" w:styleId="CommentSubjectChar">
    <w:name w:val="Comment Subject Char"/>
    <w:basedOn w:val="CommentTextChar"/>
    <w:link w:val="CommentSubject"/>
    <w:uiPriority w:val="99"/>
    <w:semiHidden/>
    <w:rsid w:val="001D16C2"/>
    <w:rPr>
      <w:rFonts w:ascii="Calibri" w:eastAsia="Calibri" w:hAnsi="Calibri" w:cs="Calibri"/>
      <w:b/>
      <w:bCs/>
      <w:color w:val="000000"/>
      <w:sz w:val="20"/>
      <w:szCs w:val="20"/>
    </w:rPr>
  </w:style>
  <w:style w:type="paragraph" w:styleId="ListParagraph">
    <w:name w:val="List Paragraph"/>
    <w:basedOn w:val="Normal"/>
    <w:uiPriority w:val="34"/>
    <w:qFormat/>
    <w:rsid w:val="00674C88"/>
    <w:pPr>
      <w:ind w:left="720"/>
      <w:contextualSpacing/>
    </w:pPr>
  </w:style>
  <w:style w:type="character" w:styleId="Hyperlink">
    <w:name w:val="Hyperlink"/>
    <w:basedOn w:val="DefaultParagraphFont"/>
    <w:uiPriority w:val="99"/>
    <w:unhideWhenUsed/>
    <w:rsid w:val="00E309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people" Target="people.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5BA6C6FF201A4897C2F74AEC469FC1" ma:contentTypeVersion="15" ma:contentTypeDescription="Create a new document." ma:contentTypeScope="" ma:versionID="68687001c737f32782e0626d51fcc8da">
  <xsd:schema xmlns:xsd="http://www.w3.org/2001/XMLSchema" xmlns:xs="http://www.w3.org/2001/XMLSchema" xmlns:p="http://schemas.microsoft.com/office/2006/metadata/properties" xmlns:ns3="9f3b7ebc-7f5c-4136-a061-e5df6ab403c6" xmlns:ns4="5c0f9316-e970-4929-948f-d757cc768633" targetNamespace="http://schemas.microsoft.com/office/2006/metadata/properties" ma:root="true" ma:fieldsID="bf6a452bfc1c0f0a82ffe28c697bab24" ns3:_="" ns4:_="">
    <xsd:import namespace="9f3b7ebc-7f5c-4136-a061-e5df6ab403c6"/>
    <xsd:import namespace="5c0f9316-e970-4929-948f-d757cc76863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b7ebc-7f5c-4136-a061-e5df6ab403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0f9316-e970-4929-948f-d757cc76863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9f3b7ebc-7f5c-4136-a061-e5df6ab403c6" xsi:nil="true"/>
  </documentManagement>
</p:properties>
</file>

<file path=customXml/itemProps1.xml><?xml version="1.0" encoding="utf-8"?>
<ds:datastoreItem xmlns:ds="http://schemas.openxmlformats.org/officeDocument/2006/customXml" ds:itemID="{AC1401EE-3C02-4A19-AE04-47AE120701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b7ebc-7f5c-4136-a061-e5df6ab403c6"/>
    <ds:schemaRef ds:uri="5c0f9316-e970-4929-948f-d757cc768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0D85CF-C0EE-482A-8461-2CD3EDB3B24F}">
  <ds:schemaRefs>
    <ds:schemaRef ds:uri="http://schemas.microsoft.com/sharepoint/v3/contenttype/forms"/>
  </ds:schemaRefs>
</ds:datastoreItem>
</file>

<file path=customXml/itemProps3.xml><?xml version="1.0" encoding="utf-8"?>
<ds:datastoreItem xmlns:ds="http://schemas.openxmlformats.org/officeDocument/2006/customXml" ds:itemID="{2A0069C1-9C27-476E-B0FE-635875639191}">
  <ds:schemaRef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5c0f9316-e970-4929-948f-d757cc768633"/>
    <ds:schemaRef ds:uri="http://purl.org/dc/terms/"/>
    <ds:schemaRef ds:uri="9f3b7ebc-7f5c-4136-a061-e5df6ab403c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5</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Microsoft Word - Software Management Plan for Lasair (003).docx</vt:lpstr>
    </vt:vector>
  </TitlesOfParts>
  <Company>University of Edinburgh</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Software Management Plan for Lasair (003).docx</dc:title>
  <dc:subject/>
  <dc:creator>Terence Sloan</dc:creator>
  <cp:keywords/>
  <cp:lastModifiedBy>Terence Sloan</cp:lastModifiedBy>
  <cp:revision>3</cp:revision>
  <dcterms:created xsi:type="dcterms:W3CDTF">2023-09-07T09:57:00Z</dcterms:created>
  <dcterms:modified xsi:type="dcterms:W3CDTF">2023-10-12T14:09:00Z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0x010100F45BA6C6FF201A4897C2F74AEC469FC1</vt:lpwstr>
  </property>
</Properties>
</file>